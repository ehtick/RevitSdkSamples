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DE38F0" w:rsidRDefault="00744708" w:rsidP="00DE38F0">
      <w:pPr>
        <w:jc w:val="right"/>
      </w:pPr>
      <w:r>
        <w:t xml:space="preserve"> C</w:t>
      </w:r>
      <w:r w:rsidR="00DE38F0">
        <w:t>reated by M. Harada, July 2010</w:t>
      </w:r>
      <w:r w:rsidR="00DE38F0">
        <w:br/>
        <w:t xml:space="preserve">Updated by </w:t>
      </w:r>
      <w:proofErr w:type="spellStart"/>
      <w:r w:rsidR="00DE38F0">
        <w:t>DevTech</w:t>
      </w:r>
      <w:proofErr w:type="spellEnd"/>
      <w:r w:rsidR="00DE38F0">
        <w:t xml:space="preserve"> AEC WG</w:t>
      </w:r>
      <w:r w:rsidR="00DE38F0">
        <w:br/>
        <w:t xml:space="preserve">Last modified: </w:t>
      </w:r>
      <w:r w:rsidR="00050537">
        <w:fldChar w:fldCharType="begin"/>
      </w:r>
      <w:r w:rsidR="00050537">
        <w:instrText xml:space="preserve"> DATE \@ "M/d/yyyy" </w:instrText>
      </w:r>
      <w:r w:rsidR="00050537">
        <w:fldChar w:fldCharType="separate"/>
      </w:r>
      <w:ins w:id="0" w:author="Gopinath Taget" w:date="2013-05-31T15:48:00Z">
        <w:r w:rsidR="00825E5D">
          <w:rPr>
            <w:noProof/>
          </w:rPr>
          <w:t>5/31/2013</w:t>
        </w:r>
      </w:ins>
      <w:del w:id="1" w:author="Gopinath Taget" w:date="2013-05-31T15:48:00Z">
        <w:r w:rsidR="007D52EF" w:rsidDel="00825E5D">
          <w:rPr>
            <w:noProof/>
          </w:rPr>
          <w:delText>5/30/2013</w:delText>
        </w:r>
      </w:del>
      <w:r w:rsidR="00050537">
        <w:rPr>
          <w:noProof/>
        </w:rPr>
        <w:fldChar w:fldCharType="end"/>
      </w:r>
    </w:p>
    <w:p w:rsidR="00230765" w:rsidRDefault="00230765" w:rsidP="00BD6D74">
      <w:r w:rsidRPr="006663E6">
        <w:rPr>
          <w:b/>
          <w:shd w:val="clear" w:color="auto" w:fill="E6E6E6"/>
        </w:rPr>
        <w:t>&lt;C#&gt;</w:t>
      </w:r>
      <w:r w:rsidRPr="00B356D0">
        <w:rPr>
          <w:shd w:val="clear" w:color="auto" w:fill="E6E6E6"/>
        </w:rPr>
        <w:t>C# Version</w:t>
      </w:r>
      <w:r w:rsidRPr="006663E6">
        <w:rPr>
          <w:b/>
          <w:shd w:val="clear" w:color="auto" w:fill="E6E6E6"/>
        </w:rPr>
        <w:t>&lt;/C#&gt;</w:t>
      </w:r>
      <w:r>
        <w:t xml:space="preserve"> </w:t>
      </w:r>
      <w:r w:rsidR="00C60452">
        <w:br/>
      </w:r>
    </w:p>
    <w:p w:rsidR="00166F35" w:rsidRDefault="0009539E">
      <w:r w:rsidRPr="0009539E">
        <w:rPr>
          <w:b/>
        </w:rPr>
        <w:t>Objective:</w:t>
      </w:r>
      <w:r>
        <w:t xml:space="preserve"> </w:t>
      </w:r>
      <w:r w:rsidR="00166F35">
        <w:t xml:space="preserve">In this lab, we will learn </w:t>
      </w:r>
      <w:r w:rsidR="0035710C">
        <w:t>how an element is represented in Revit</w:t>
      </w:r>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DA4709" w:rsidRDefault="007D27DF" w:rsidP="00DA4709">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DA4709">
      <w:pPr>
        <w:jc w:val="center"/>
      </w:pPr>
      <w:r>
        <w:rPr>
          <w:noProof/>
          <w:lang w:eastAsia="en-US"/>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7"/>
                    <a:stretch>
                      <a:fillRect/>
                    </a:stretch>
                  </pic:blipFill>
                  <pic:spPr>
                    <a:xfrm>
                      <a:off x="0" y="0"/>
                      <a:ext cx="5342680" cy="2026336"/>
                    </a:xfrm>
                    <a:prstGeom prst="rect">
                      <a:avLst/>
                    </a:prstGeom>
                  </pic:spPr>
                </pic:pic>
              </a:graphicData>
            </a:graphic>
          </wp:inline>
        </w:drawing>
      </w:r>
    </w:p>
    <w:p w:rsidR="001D55D4" w:rsidRDefault="001D55D4" w:rsidP="001D55D4">
      <w:pPr>
        <w:jc w:val="center"/>
      </w:pPr>
      <w:proofErr w:type="gramStart"/>
      <w:r>
        <w:t>Figure 1.</w:t>
      </w:r>
      <w:proofErr w:type="gramEnd"/>
      <w:r>
        <w:t xml:space="preserve"> </w:t>
      </w:r>
      <w:proofErr w:type="gramStart"/>
      <w:r>
        <w:t>Dialogs showing b</w:t>
      </w:r>
      <w:r w:rsidR="00FE3A88">
        <w:t>asic information and identity of</w:t>
      </w:r>
      <w:r>
        <w:t xml:space="preserve"> </w:t>
      </w:r>
      <w:r w:rsidR="00FE3A88">
        <w:t xml:space="preserve">an </w:t>
      </w:r>
      <w:r>
        <w:t>element.</w:t>
      </w:r>
      <w:proofErr w:type="gramEnd"/>
    </w:p>
    <w:p w:rsidR="00C463AB" w:rsidRDefault="001D55D4" w:rsidP="00C463AB">
      <w:pPr>
        <w:jc w:val="center"/>
        <w:rPr>
          <w:color w:val="984806" w:themeColor="accent6" w:themeShade="80"/>
        </w:rPr>
      </w:pPr>
      <w:r>
        <w:rPr>
          <w:noProof/>
          <w:color w:val="984806" w:themeColor="accent6" w:themeShade="80"/>
          <w:lang w:eastAsia="en-US"/>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8"/>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proofErr w:type="gramStart"/>
      <w:r w:rsidRPr="001D55D4">
        <w:t>Figure 2.</w:t>
      </w:r>
      <w:proofErr w:type="gramEnd"/>
      <w:r w:rsidRPr="001D55D4">
        <w:t xml:space="preserve">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c</w:t>
      </w:r>
      <w:r w:rsidR="00467DF6">
        <w:t>ommand to the current project. Do not create a new project, but use the existing one.</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6077F5">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bookmarkStart w:id="3" w:name="OLE_LINK1"/>
      <w:bookmarkStart w:id="4" w:name="OLE_LINK2"/>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bookmarkEnd w:id="3"/>
      <w:bookmarkEnd w:id="4"/>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6B69A8">
        <w:t xml:space="preserve">To make it easier to access the top level objects in our labs, we will define member variables to the keep the top level object accessible throughout this document or the class. </w:t>
      </w:r>
      <w:r w:rsidR="00DD3E1C">
        <w:t>Revit has a concept of separa</w:t>
      </w:r>
      <w:r w:rsidR="005F21F8">
        <w:t>tion between DB and UI objects.</w:t>
      </w:r>
      <w:r w:rsidR="00E409B2">
        <w:t xml:space="preserve"> This applies to the Revit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 xml:space="preserve">Define member variables, e.g., </w:t>
      </w:r>
      <w:proofErr w:type="spellStart"/>
      <w:r>
        <w:t>m_rvtApp</w:t>
      </w:r>
      <w:proofErr w:type="spellEnd"/>
      <w:r>
        <w:t xml:space="preserve"> and </w:t>
      </w:r>
      <w:proofErr w:type="spellStart"/>
      <w:r>
        <w:t>m_rvtDoc</w:t>
      </w:r>
      <w:proofErr w:type="spellEnd"/>
      <w:r w:rsidR="0030528E">
        <w:t>,</w:t>
      </w:r>
      <w:r w:rsidR="000F0027">
        <w:t xml:space="preserve"> to keep</w:t>
      </w:r>
      <w:r>
        <w:t xml:space="preserve"> DB level application and document respectively. The following is an example:  </w:t>
      </w:r>
    </w:p>
    <w:p w:rsidR="006A2FBB" w:rsidRDefault="006A2FBB" w:rsidP="006326E7">
      <w:pPr>
        <w:autoSpaceDE w:val="0"/>
        <w:autoSpaceDN w:val="0"/>
        <w:adjustRightInd w:val="0"/>
        <w:spacing w:after="0" w:line="240" w:lineRule="auto"/>
        <w:rPr>
          <w:b/>
        </w:rPr>
      </w:pPr>
    </w:p>
    <w:p w:rsidR="009C025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6663E6">
        <w:rPr>
          <w:b/>
        </w:rPr>
        <w:t>&lt;C#&gt;</w:t>
      </w:r>
      <w:r>
        <w:br/>
      </w:r>
      <w:r w:rsidR="009C0251">
        <w:rPr>
          <w:rFonts w:ascii="Courier New" w:hAnsi="Courier New" w:cs="Courier New"/>
          <w:noProof/>
          <w:color w:val="008000"/>
          <w:sz w:val="20"/>
          <w:szCs w:val="20"/>
        </w:rPr>
        <w:t xml:space="preserve">//  DB Element – learn about Revit element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DBElement</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sidR="0071019B">
        <w:rPr>
          <w:rFonts w:ascii="Courier New" w:hAnsi="Courier New" w:cs="Courier New"/>
          <w:noProof/>
          <w:color w:val="008000"/>
          <w:sz w:val="20"/>
          <w:szCs w:val="20"/>
        </w:rPr>
        <w:t xml:space="preserve"> M</w:t>
      </w:r>
      <w:r>
        <w:rPr>
          <w:rFonts w:ascii="Courier New" w:hAnsi="Courier New" w:cs="Courier New"/>
          <w:noProof/>
          <w:color w:val="008000"/>
          <w:sz w:val="20"/>
          <w:szCs w:val="20"/>
        </w:rPr>
        <w:t xml:space="preserve">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rvtA</w:t>
      </w:r>
      <w:r w:rsidRPr="0030528E">
        <w:rPr>
          <w:rFonts w:ascii="Courier New" w:hAnsi="Courier New" w:cs="Courier New"/>
          <w:b/>
          <w:noProof/>
          <w:sz w:val="20"/>
          <w:szCs w:val="20"/>
        </w:rPr>
        <w:t xml:space="preserve">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rvtDoc</w:t>
      </w:r>
      <w:r w:rsidRPr="0030528E">
        <w:rPr>
          <w:rFonts w:ascii="Courier New" w:hAnsi="Courier New" w:cs="Courier New"/>
          <w:b/>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1019B"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71019B"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Pr="0030528E">
        <w:rPr>
          <w:rFonts w:ascii="Courier New" w:hAnsi="Courier New" w:cs="Courier New"/>
          <w:b/>
          <w:noProof/>
          <w:sz w:val="20"/>
          <w:szCs w:val="20"/>
        </w:rPr>
        <w:t xml:space="preserve">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002E7705">
        <w:rPr>
          <w:rFonts w:ascii="Courier New" w:hAnsi="Courier New" w:cs="Courier New"/>
          <w:b/>
          <w:noProof/>
          <w:sz w:val="20"/>
          <w:szCs w:val="20"/>
        </w:rPr>
        <w:t>Doc</w:t>
      </w:r>
      <w:r w:rsidR="0071019B">
        <w:rPr>
          <w:rFonts w:ascii="Courier New" w:hAnsi="Courier New" w:cs="Courier New"/>
          <w:b/>
          <w:noProof/>
          <w:sz w:val="20"/>
          <w:szCs w:val="20"/>
        </w:rPr>
        <w:t xml:space="preserve">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Pr="0030528E">
        <w:rPr>
          <w:rFonts w:ascii="Courier New" w:hAnsi="Courier New" w:cs="Courier New"/>
          <w:b/>
          <w:noProof/>
          <w:sz w:val="20"/>
          <w:szCs w:val="20"/>
        </w:rPr>
        <w:t xml:space="preserve">App.ActiveUIDocument;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m_rvtA</w:t>
      </w:r>
      <w:r w:rsidR="0071019B">
        <w:rPr>
          <w:rFonts w:ascii="Courier New" w:hAnsi="Courier New" w:cs="Courier New"/>
          <w:b/>
          <w:noProof/>
          <w:sz w:val="20"/>
          <w:szCs w:val="20"/>
        </w:rPr>
        <w:t xml:space="preserve">pp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App.Application;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w:t>
      </w:r>
      <w:r w:rsidR="0071019B">
        <w:rPr>
          <w:rFonts w:ascii="Courier New" w:hAnsi="Courier New" w:cs="Courier New"/>
          <w:b/>
          <w:noProof/>
          <w:sz w:val="20"/>
          <w:szCs w:val="20"/>
        </w:rPr>
        <w:t xml:space="preserve">oc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6663E6">
        <w:rPr>
          <w:b/>
        </w:rPr>
        <w:t>&lt;/C#&gt;</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230FC8">
      <w:pPr>
        <w:autoSpaceDE w:val="0"/>
        <w:autoSpaceDN w:val="0"/>
        <w:adjustRightInd w:val="0"/>
        <w:spacing w:after="0" w:line="240" w:lineRule="auto"/>
      </w:pPr>
      <w:r w:rsidRPr="001B193D">
        <w:rPr>
          <w:b/>
        </w:rPr>
        <w:t>Note: about VB.NET vs. C# behavior difference</w:t>
      </w:r>
      <w:r w:rsidRPr="001B193D">
        <w:t xml:space="preserve"> </w:t>
      </w:r>
    </w:p>
    <w:p w:rsidR="00230FC8" w:rsidRDefault="00230FC8" w:rsidP="00230FC8">
      <w:pPr>
        <w:autoSpaceDE w:val="0"/>
        <w:autoSpaceDN w:val="0"/>
        <w:adjustRightInd w:val="0"/>
        <w:spacing w:after="0" w:line="240" w:lineRule="auto"/>
      </w:pPr>
      <w:r>
        <w:t xml:space="preserve">There is a behavior difference between VB.NET and C#; VB.NET automatically adds the root namespace, while C# does not.  </w:t>
      </w:r>
    </w:p>
    <w:p w:rsidR="00230FC8" w:rsidRDefault="00230FC8" w:rsidP="00230FC8">
      <w:pPr>
        <w:autoSpaceDE w:val="0"/>
        <w:autoSpaceDN w:val="0"/>
        <w:adjustRightInd w:val="0"/>
        <w:spacing w:after="0" w:line="240" w:lineRule="auto"/>
      </w:pPr>
    </w:p>
    <w:p w:rsidR="00230FC8" w:rsidRDefault="00230FC8" w:rsidP="00230FC8">
      <w:pPr>
        <w:autoSpaceDE w:val="0"/>
        <w:autoSpaceDN w:val="0"/>
        <w:adjustRightInd w:val="0"/>
        <w:spacing w:after="0" w:line="240" w:lineRule="auto"/>
      </w:pPr>
      <w:r>
        <w:t>For C# developer: To make the code easier to read in this instruction, we are omitting the namespace from now on. Please insert the code between the namespace as need</w:t>
      </w:r>
      <w:r w:rsidR="0005348C">
        <w:t>ed</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shd w:val="pct10" w:color="auto" w:fill="auto"/>
        <w:autoSpaceDE w:val="0"/>
        <w:autoSpaceDN w:val="0"/>
        <w:adjustRightInd w:val="0"/>
        <w:spacing w:after="0" w:line="240" w:lineRule="auto"/>
      </w:pPr>
      <w:r>
        <w:rPr>
          <w:b/>
        </w:rPr>
        <w:t>&lt;</w:t>
      </w:r>
      <w:r w:rsidRPr="006663E6">
        <w:rPr>
          <w:b/>
        </w:rPr>
        <w:t>C#&gt;</w:t>
      </w:r>
      <w:r>
        <w:t xml:space="preserve"> </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30FC8" w:rsidRDefault="00230FC8" w:rsidP="00503A68">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503A68" w:rsidRDefault="00503A68" w:rsidP="0071019B"/>
    <w:p w:rsidR="0071019B" w:rsidRDefault="0071019B" w:rsidP="0071019B">
      <w:r>
        <w:t xml:space="preserve">Note: Using the member variable this way is just to make our life slightly easier 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2E7705"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Revit project database. </w:t>
      </w:r>
      <w:r w:rsidR="002866A9">
        <w:t xml:space="preserve">We are going to pick an arbitrary element on the UI screen and examine it to learn more about elements in Revit.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B60A1B" w:rsidRDefault="00C26CD3" w:rsidP="004F7599">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&lt;C#&gt;</w:t>
      </w:r>
      <w:r>
        <w:t xml:space="preserve"> </w:t>
      </w:r>
      <w: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w:t>
      </w:r>
      <w:r>
        <w:rPr>
          <w:rFonts w:ascii="Courier New" w:hAnsi="Courier New" w:cs="Courier New"/>
          <w:noProof/>
          <w:sz w:val="20"/>
          <w:szCs w:val="20"/>
        </w:rPr>
        <w:t xml:space="preserve"> refPick = rvtUIDoc.Selection.PickObject(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ObjectType</w:t>
      </w:r>
      <w:r>
        <w:rPr>
          <w:rFonts w:ascii="Courier New" w:hAnsi="Courier New" w:cs="Courier New"/>
          <w:noProof/>
          <w:sz w:val="20"/>
          <w:szCs w:val="20"/>
        </w:rPr>
        <w:t xml:space="preserve">.Element, </w:t>
      </w:r>
      <w:r>
        <w:rPr>
          <w:rFonts w:ascii="Courier New" w:hAnsi="Courier New" w:cs="Courier New"/>
          <w:noProof/>
          <w:color w:val="A31515"/>
          <w:sz w:val="20"/>
          <w:szCs w:val="20"/>
        </w:rPr>
        <w:t>"Pick an element"</w:t>
      </w:r>
      <w:r>
        <w:rPr>
          <w:rFonts w:ascii="Courier New" w:hAnsi="Courier New" w:cs="Courier New"/>
          <w:noProof/>
          <w:sz w:val="20"/>
          <w:szCs w:val="20"/>
        </w:rPr>
        <w:t xml:space="preserve">); </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B60A1B" w:rsidRDefault="00B60A1B" w:rsidP="00F35A5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F35A5C" w:rsidRDefault="00F35A5C" w:rsidP="00F35A5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w:t>
      </w:r>
      <w:proofErr w:type="spellStart"/>
      <w:r>
        <w:rPr>
          <w:rFonts w:ascii="Consolas" w:hAnsi="Consolas" w:cs="Consolas"/>
          <w:sz w:val="19"/>
          <w:szCs w:val="19"/>
        </w:rPr>
        <w:t>elem</w:t>
      </w:r>
      <w:proofErr w:type="spellEnd"/>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spellStart"/>
      <w:proofErr w:type="gramEnd"/>
      <w:r>
        <w:rPr>
          <w:rFonts w:ascii="Consolas" w:hAnsi="Consolas" w:cs="Consolas"/>
          <w:sz w:val="19"/>
          <w:szCs w:val="19"/>
        </w:rPr>
        <w:t>refPick</w:t>
      </w:r>
      <w:proofErr w:type="spellEnd"/>
      <w:r>
        <w:rPr>
          <w:rFonts w:ascii="Consolas" w:hAnsi="Consolas" w:cs="Consolas"/>
          <w:sz w:val="19"/>
          <w:szCs w:val="19"/>
        </w:rPr>
        <w:t>);</w:t>
      </w:r>
    </w:p>
    <w:p w:rsidR="00B60A1B" w:rsidRDefault="00B60A1B" w:rsidP="00F35A5C">
      <w:pPr>
        <w:shd w:val="pct10" w:color="auto" w:fill="auto"/>
      </w:pPr>
      <w:r>
        <w:rPr>
          <w:rFonts w:ascii="Courier New" w:hAnsi="Courier New" w:cs="Courier New"/>
          <w:noProof/>
          <w:sz w:val="20"/>
          <w:szCs w:val="20"/>
        </w:rPr>
        <w:br/>
      </w:r>
      <w:r w:rsidRPr="006663E6">
        <w:rPr>
          <w:b/>
        </w:rPr>
        <w:t>&lt;/C#&gt;</w:t>
      </w:r>
      <w:r>
        <w:t xml:space="preserve"> </w:t>
      </w:r>
    </w:p>
    <w:p w:rsidR="00C26CD3" w:rsidRDefault="00C26CD3" w:rsidP="00C26CD3">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In typical programming or usage of APIs, we identify the given object by checking its class names. Does the same apply to Revit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7D52EF" w:rsidP="00C26CD3">
      <w:pPr>
        <w:autoSpaceDE w:val="0"/>
        <w:autoSpaceDN w:val="0"/>
        <w:adjustRightInd w:val="0"/>
        <w:spacing w:after="0" w:line="240" w:lineRule="auto"/>
      </w:pPr>
      <w:r>
        <w:t>3.1 Write</w:t>
      </w:r>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lastRenderedPageBreak/>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w:t>
      </w:r>
      <w:r w:rsidR="00B10892">
        <w:t>Get</w:t>
      </w:r>
      <w:r>
        <w:t>Element</w:t>
      </w:r>
      <w:proofErr w:type="spellEnd"/>
      <w:r>
        <w:t>(</w:t>
      </w:r>
      <w:proofErr w:type="spellStart"/>
      <w:r>
        <w:t>elemen</w:t>
      </w:r>
      <w:r w:rsidR="00E53925">
        <w:t>tId</w:t>
      </w:r>
      <w:proofErr w:type="spellEnd"/>
      <w:r w:rsidR="00E53925">
        <w:t xml:space="preserve">). </w:t>
      </w:r>
      <w:r w:rsidR="00E53925">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7C5AF9" w:rsidRDefault="007C5AF9" w:rsidP="00C26CD3">
      <w:pPr>
        <w:autoSpaceDE w:val="0"/>
        <w:autoSpaceDN w:val="0"/>
        <w:adjustRightInd w:val="0"/>
        <w:spacing w:after="0" w:line="240" w:lineRule="auto"/>
      </w:pPr>
    </w:p>
    <w:p w:rsidR="007C5AF9" w:rsidRDefault="007C5AF9"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&lt;C#&gt;</w:t>
      </w:r>
      <w: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ShowBasicElementInfo(</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"You Picked:"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elemType As ElementType = elem.ObjectType '' this is obsolete.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sidR="0005348C">
        <w:rPr>
          <w:rFonts w:ascii="Courier New" w:hAnsi="Courier New" w:cs="Courier New"/>
          <w:noProof/>
          <w:sz w:val="20"/>
          <w:szCs w:val="20"/>
        </w:rPr>
        <w:t>)m_rvtDoc.Get</w:t>
      </w:r>
      <w:r>
        <w:rPr>
          <w:rFonts w:ascii="Courier New" w:hAnsi="Courier New" w:cs="Courier New"/>
          <w:noProof/>
          <w:sz w:val="20"/>
          <w:szCs w:val="20"/>
        </w:rPr>
        <w:t xml:space="preserve">Element(elemTypeId);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"Its ElementType:"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show it.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05710E">
      <w:pPr>
        <w:shd w:val="clear" w:color="auto" w:fill="E6E6E6"/>
        <w:autoSpaceDE w:val="0"/>
        <w:autoSpaceDN w:val="0"/>
        <w:adjustRightInd w:val="0"/>
        <w:spacing w:after="0" w:line="240" w:lineRule="auto"/>
      </w:pPr>
      <w:r w:rsidRPr="006663E6">
        <w:rPr>
          <w:b/>
        </w:rPr>
        <w:t>&lt;/C#&gt;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BA74BD">
      <w:pPr>
        <w:shd w:val="clear" w:color="000000" w:fill="E6E6E6"/>
        <w:autoSpaceDE w:val="0"/>
        <w:autoSpaceDN w:val="0"/>
        <w:adjustRightInd w:val="0"/>
        <w:spacing w:after="0" w:line="240" w:lineRule="auto"/>
      </w:pPr>
      <w:r w:rsidRPr="006663E6">
        <w:rPr>
          <w:b/>
        </w:rPr>
        <w:t>&lt;C#&gt;</w:t>
      </w:r>
      <w:r>
        <w:t xml:space="preserve"> </w:t>
      </w:r>
    </w:p>
    <w:p w:rsidR="00C919F7"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 we have picked something. </w:t>
      </w:r>
    </w:p>
    <w:p w:rsidR="00C33003"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Element elem = refPick.Element;</w:t>
      </w:r>
    </w:p>
    <w:p w:rsidR="00C919F7" w:rsidRDefault="00C919F7" w:rsidP="00BA74BD">
      <w:pPr>
        <w:shd w:val="clear" w:color="000000" w:fill="E6E6E6"/>
        <w:autoSpaceDE w:val="0"/>
        <w:autoSpaceDN w:val="0"/>
        <w:adjustRightInd w:val="0"/>
        <w:spacing w:after="0" w:line="240" w:lineRule="auto"/>
      </w:pPr>
    </w:p>
    <w:p w:rsidR="00C9399E" w:rsidRDefault="00C9399E" w:rsidP="00BA74BD">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BA74BD">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Pr="00C26CD3" w:rsidRDefault="00C9399E" w:rsidP="00BA74BD">
      <w:pPr>
        <w:shd w:val="clear" w:color="000000" w:fill="E6E6E6"/>
        <w:autoSpaceDE w:val="0"/>
        <w:autoSpaceDN w:val="0"/>
        <w:adjustRightInd w:val="0"/>
        <w:spacing w:after="0" w:line="240" w:lineRule="auto"/>
      </w:pPr>
      <w:r w:rsidRPr="006663E6">
        <w:rPr>
          <w:b/>
        </w:rPr>
        <w:t>&lt;/C#&gt;</w:t>
      </w:r>
      <w:r>
        <w:t xml:space="preserve"> </w:t>
      </w:r>
    </w:p>
    <w:p w:rsidR="00C9399E" w:rsidRDefault="00C9399E" w:rsidP="00AD64D1"/>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IntroCs.DBElement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0414F">
        <w:rPr>
          <w:rFonts w:ascii="Courier New" w:hAnsi="Courier New" w:cs="Courier New"/>
          <w:noProof/>
          <w:sz w:val="20"/>
          <w:szCs w:val="20"/>
        </w:rPr>
        <w:t>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color w:val="0000FF"/>
          <w:sz w:val="20"/>
          <w:szCs w:val="20"/>
        </w:rPr>
        <w:br/>
      </w: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C42485" w:rsidRPr="0045066A" w:rsidRDefault="00C42485" w:rsidP="00C42485">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Ele</w:t>
      </w:r>
      <w:r w:rsidR="00E53925">
        <w:t>ment”. Pick an element.  Y</w:t>
      </w:r>
      <w:r>
        <w:t xml:space="preserve">ou </w:t>
      </w:r>
      <w:r w:rsidR="00F21FA8">
        <w:t>will see a dialog like following showing the class, category and id of the element that you just picked (Figure 3)</w:t>
      </w:r>
      <w:r>
        <w:t xml:space="preserve">. </w:t>
      </w:r>
      <w:r w:rsidR="00E53925">
        <w:t xml:space="preserve">Try picking </w:t>
      </w:r>
      <w:r w:rsidR="00F21FA8">
        <w:t xml:space="preserve">a few other </w:t>
      </w:r>
      <w:proofErr w:type="gramStart"/>
      <w:r w:rsidR="00F21FA8">
        <w:t>element</w:t>
      </w:r>
      <w:proofErr w:type="gramEnd"/>
      <w:r w:rsidR="00F21FA8">
        <w:t xml:space="preserve"> and observe the output. </w:t>
      </w:r>
    </w:p>
    <w:p w:rsidR="00BA74BD" w:rsidRDefault="00BA74BD" w:rsidP="00BA74BD">
      <w:pPr>
        <w:jc w:val="center"/>
      </w:pPr>
      <w:r>
        <w:rPr>
          <w:noProof/>
          <w:lang w:eastAsia="en-US"/>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9"/>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proofErr w:type="gramStart"/>
      <w:r w:rsidR="00F21FA8">
        <w:t>Dialog showing the a few properties from a door.</w:t>
      </w:r>
      <w:proofErr w:type="gramEnd"/>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Revit.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proofErr w:type="gramStart"/>
      <w:r>
        <w:t>A system family are</w:t>
      </w:r>
      <w:proofErr w:type="gramEnd"/>
      <w:r>
        <w:t xml:space="preserve"> a built-in object in Revit.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lastRenderedPageBreak/>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Revit.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Ind w:w="94" w:type="dxa"/>
        <w:tblLook w:val="04A0" w:firstRow="1" w:lastRow="0" w:firstColumn="1" w:lastColumn="0" w:noHBand="0" w:noVBand="1"/>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proofErr w:type="gramStart"/>
      <w:r>
        <w:t>T</w:t>
      </w:r>
      <w:r w:rsidR="00052D90">
        <w:t>able 1.</w:t>
      </w:r>
      <w:proofErr w:type="gramEnd"/>
      <w:r w:rsidR="00052D90">
        <w:t xml:space="preserve">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Now that we have understood how an element is represented in Revit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IdentifyElement(</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RoofBase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component family is all FamilyInstance.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.OST_Doors)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r w:rsidR="00795929">
        <w:rPr>
          <w:rFonts w:ascii="Courier New" w:hAnsi="Courier New" w:cs="Courier New"/>
          <w:noProof/>
          <w:sz w:val="20"/>
          <w:szCs w:val="20"/>
        </w:rPr>
        <w:br/>
      </w:r>
      <w:r w:rsidR="00795929">
        <w:rPr>
          <w:rFonts w:ascii="Courier New" w:hAnsi="Courier New" w:cs="Courier New"/>
          <w:noProof/>
          <w:sz w:val="20"/>
          <w:szCs w:val="20"/>
        </w:rPr>
        <w:tab/>
      </w:r>
      <w:r w:rsidR="00795929">
        <w:rPr>
          <w:rFonts w:ascii="Courier New" w:hAnsi="Courier New" w:cs="Courier New"/>
          <w:noProof/>
          <w:sz w:val="20"/>
          <w:szCs w:val="20"/>
        </w:rPr>
        <w:tab/>
      </w:r>
      <w:r w:rsidR="00795929">
        <w:rPr>
          <w:rFonts w:ascii="Courier New" w:hAnsi="Courier New" w:cs="Courier New"/>
          <w:noProof/>
          <w:sz w:val="20"/>
          <w:szCs w:val="20"/>
        </w:rPr>
        <w:tab/>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 xml:space="preserve">.OST_Windows)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"Window"</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.OST_Furniture)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e.g. Plant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HostObject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check the base class. e.g., CeilingAndFloor.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 </w:t>
      </w:r>
    </w:p>
    <w:p w:rsidR="00605A91" w:rsidRDefault="00605A9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Pr="00605A91"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E63A43" w:rsidRDefault="00E63A43"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Pr="00C26CD3"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Build and run the command “DB Element” once again to see if you can identify an element yo</w:t>
      </w:r>
      <w:r w:rsidR="007607F7">
        <w:t>u have picked. Figure 4 shows a sample image</w:t>
      </w:r>
      <w:r>
        <w:t xml:space="preserve"> of running the command. </w:t>
      </w:r>
    </w:p>
    <w:p w:rsidR="007C5AF9" w:rsidRDefault="00AD5362" w:rsidP="00AD5362">
      <w:pPr>
        <w:autoSpaceDE w:val="0"/>
        <w:autoSpaceDN w:val="0"/>
        <w:adjustRightInd w:val="0"/>
        <w:spacing w:after="0" w:line="240" w:lineRule="auto"/>
        <w:jc w:val="center"/>
      </w:pPr>
      <w:r>
        <w:rPr>
          <w:noProof/>
          <w:lang w:eastAsia="en-US"/>
        </w:rPr>
        <w:lastRenderedPageBreak/>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7"/>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proofErr w:type="gramStart"/>
      <w:r>
        <w:t>Figure 4</w:t>
      </w:r>
      <w:r w:rsidR="00AD5362">
        <w:t>.</w:t>
      </w:r>
      <w:proofErr w:type="gramEnd"/>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Revit API, there are two ways to access those properties or parameters:  </w:t>
      </w:r>
      <w:r w:rsidR="00DF5C79">
        <w:br/>
      </w:r>
    </w:p>
    <w:p w:rsidR="00C26CD3" w:rsidRDefault="00191AB6" w:rsidP="00235B97">
      <w:pPr>
        <w:pStyle w:val="ListParagraph"/>
        <w:numPr>
          <w:ilvl w:val="0"/>
          <w:numId w:val="12"/>
        </w:numPr>
        <w:autoSpaceDE w:val="0"/>
        <w:autoSpaceDN w:val="0"/>
        <w:adjustRightInd w:val="0"/>
        <w:spacing w:after="0" w:line="240" w:lineRule="auto"/>
      </w:pPr>
      <w:proofErr w:type="spellStart"/>
      <w:r>
        <w:t>Element.Parameters</w:t>
      </w:r>
      <w:proofErr w:type="spellEnd"/>
      <w:r>
        <w:t xml:space="preserve"> – returns a set of parameters applicable to the given element. </w:t>
      </w:r>
    </w:p>
    <w:p w:rsidR="00191AB6" w:rsidRDefault="00191AB6" w:rsidP="00235B97">
      <w:pPr>
        <w:pStyle w:val="ListParagraph"/>
        <w:numPr>
          <w:ilvl w:val="0"/>
          <w:numId w:val="12"/>
        </w:numPr>
        <w:autoSpaceDE w:val="0"/>
        <w:autoSpaceDN w:val="0"/>
        <w:adjustRightInd w:val="0"/>
        <w:spacing w:after="0" w:line="240" w:lineRule="auto"/>
      </w:pPr>
      <w:proofErr w:type="spellStart"/>
      <w:r>
        <w:t>Element.Paramater</w:t>
      </w:r>
      <w:proofErr w:type="spellEnd"/>
      <w:r>
        <w:t xml:space="preserve"> – takes an argument </w:t>
      </w:r>
      <w:r w:rsidR="00B85A06">
        <w:t xml:space="preserve">that can identify the kind of parameter and returns the value of single parameter.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w:t>
      </w:r>
      <w:r w:rsidR="002D6CE3">
        <w:t>through it to access each parame</w:t>
      </w:r>
      <w:r w:rsidR="00DF5C79">
        <w:t xml:space="preserve">ter. The main part that you will need to pay attention is that that you will need to parse each parameter by the </w:t>
      </w:r>
      <w:proofErr w:type="spellStart"/>
      <w:r w:rsidR="00DF5C79">
        <w:t>St</w:t>
      </w:r>
      <w:r w:rsidR="002D6CE3">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2D6CE3">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A11195">
      <w:pPr>
        <w:shd w:val="clear" w:color="000000" w:fill="E6E6E6"/>
        <w:autoSpaceDE w:val="0"/>
        <w:autoSpaceDN w:val="0"/>
        <w:adjustRightInd w:val="0"/>
        <w:spacing w:after="0" w:line="240" w:lineRule="auto"/>
      </w:pPr>
      <w:r>
        <w:t xml:space="preserve"> </w:t>
      </w:r>
      <w:r w:rsidR="00A11195">
        <w:rPr>
          <w:b/>
        </w:rPr>
        <w:t>&lt;</w:t>
      </w:r>
      <w:r w:rsidRPr="006663E6">
        <w:rPr>
          <w:b/>
        </w:rPr>
        <w:t>C#&gt;</w:t>
      </w:r>
      <w: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ShowParameters(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r w:rsidR="00A11195">
        <w:rPr>
          <w:rFonts w:ascii="Courier New" w:hAnsi="Courier New" w:cs="Courier New"/>
          <w:noProof/>
          <w:sz w:val="20"/>
          <w:szCs w:val="20"/>
        </w:rPr>
        <w:t xml:space="preserve">, </w:t>
      </w:r>
      <w:r w:rsidR="00A11195" w:rsidRPr="00A11195">
        <w:rPr>
          <w:rFonts w:ascii="Courier New" w:hAnsi="Courier New" w:cs="Courier New"/>
          <w:noProof/>
          <w:color w:val="0000FF"/>
          <w:sz w:val="20"/>
          <w:szCs w:val="20"/>
        </w:rPr>
        <w:t>string</w:t>
      </w:r>
      <w:r w:rsidR="00A11195">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ParameterSet</w:t>
      </w:r>
      <w:r>
        <w:rPr>
          <w:rFonts w:ascii="Courier New" w:hAnsi="Courier New" w:cs="Courier New"/>
          <w:noProof/>
          <w:sz w:val="20"/>
          <w:szCs w:val="20"/>
        </w:rPr>
        <w:t xml:space="preserve"> paramSet = elem.Parameters; </w:t>
      </w:r>
    </w:p>
    <w:p w:rsidR="00D8314C" w:rsidRDefault="00B85A06" w:rsidP="00D8314C">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sidR="00A11195">
        <w:rPr>
          <w:rFonts w:ascii="Courier New" w:hAnsi="Courier New" w:cs="Courier New"/>
          <w:noProof/>
          <w:sz w:val="20"/>
          <w:szCs w:val="20"/>
        </w:rPr>
        <w:t xml:space="preserve"> s = </w:t>
      </w:r>
      <w:proofErr w:type="spellStart"/>
      <w:r w:rsidR="00D8314C">
        <w:rPr>
          <w:rFonts w:ascii="Consolas" w:hAnsi="Consolas" w:cs="Consolas"/>
          <w:color w:val="0000FF"/>
          <w:sz w:val="19"/>
          <w:szCs w:val="19"/>
        </w:rPr>
        <w:t>string</w:t>
      </w:r>
      <w:r w:rsidR="00D8314C">
        <w:rPr>
          <w:rFonts w:ascii="Consolas" w:hAnsi="Consolas" w:cs="Consolas"/>
          <w:sz w:val="19"/>
          <w:szCs w:val="19"/>
        </w:rPr>
        <w:t>.Empty</w:t>
      </w:r>
      <w:proofErr w:type="spellEnd"/>
      <w:r w:rsidR="00D8314C">
        <w:rPr>
          <w:rFonts w:ascii="Consolas" w:hAnsi="Consolas" w:cs="Consolas"/>
          <w:sz w:val="19"/>
          <w:szCs w:val="19"/>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r>
        <w:rPr>
          <w:rFonts w:ascii="Courier New" w:hAnsi="Courier New" w:cs="Courier New"/>
          <w:noProof/>
          <w:color w:val="0000FF"/>
          <w:sz w:val="20"/>
          <w:szCs w:val="20"/>
        </w:rPr>
        <w:t>in</w:t>
      </w:r>
      <w:r>
        <w:rPr>
          <w:rFonts w:ascii="Courier New" w:hAnsi="Courier New" w:cs="Courier New"/>
          <w:noProof/>
          <w:sz w:val="20"/>
          <w:szCs w:val="20"/>
        </w:rPr>
        <w:t xml:space="preserve"> paramSet)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name = param.Definition.Name;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D23798">
        <w:rPr>
          <w:rFonts w:ascii="Courier New" w:hAnsi="Courier New" w:cs="Courier New"/>
          <w:noProof/>
          <w:color w:val="008000"/>
          <w:sz w:val="20"/>
          <w:szCs w:val="20"/>
        </w:rPr>
        <w:t>see the helper function below</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ParameterToString(param);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D8314C">
        <w:rPr>
          <w:rFonts w:ascii="Courier New" w:hAnsi="Courier New" w:cs="Courier New"/>
          <w:noProof/>
          <w:sz w:val="20"/>
          <w:szCs w:val="20"/>
        </w:rPr>
        <w:t xml:space="preserve">header, </w:t>
      </w:r>
      <w:r>
        <w:rPr>
          <w:rFonts w:ascii="Courier New" w:hAnsi="Courier New" w:cs="Courier New"/>
          <w:noProof/>
          <w:sz w:val="20"/>
          <w:szCs w:val="20"/>
        </w:rPr>
        <w:t xml:space="preserve">s);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 a string from of the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ParameterToString(</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w:t>
      </w:r>
      <w:r>
        <w:rPr>
          <w:rFonts w:ascii="Courier New" w:hAnsi="Courier New" w:cs="Courier New"/>
          <w:noProof/>
          <w:color w:val="A31515"/>
          <w:sz w:val="20"/>
          <w:szCs w:val="20"/>
        </w:rPr>
        <w:t>"</w:t>
      </w:r>
      <w:r w:rsidR="0047545B">
        <w:rPr>
          <w:rFonts w:ascii="Courier New" w:hAnsi="Courier New" w:cs="Courier New"/>
          <w:noProof/>
          <w:color w:val="A31515"/>
          <w:sz w:val="20"/>
          <w:szCs w:val="20"/>
        </w:rPr>
        <w:t>none</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23798"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 xml:space="preserve">// </w:t>
      </w:r>
      <w:r>
        <w:rPr>
          <w:rFonts w:ascii="Courier New" w:hAnsi="Courier New" w:cs="Courier New"/>
          <w:noProof/>
          <w:color w:val="008000"/>
          <w:sz w:val="20"/>
          <w:szCs w:val="20"/>
        </w:rPr>
        <w:t>to get to the parameter value, we need to pause it depending</w:t>
      </w:r>
    </w:p>
    <w:p w:rsidR="00B85A06" w:rsidRDefault="00D23798"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B85A06">
        <w:rPr>
          <w:rFonts w:ascii="Courier New" w:hAnsi="Courier New" w:cs="Courier New"/>
          <w:noProof/>
          <w:color w:val="008000"/>
          <w:sz w:val="20"/>
          <w:szCs w:val="20"/>
        </w:rPr>
        <w:t xml:space="preserve"> on its strage 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(param.StorageType)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dVal = param.AsDouble();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iVal = param.AsInteger();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sVal = param.AsString();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idVal = param.AsElementId();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.None: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lastRenderedPageBreak/>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47545B">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to see its type parameter as well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Pr>
          <w:rFonts w:ascii="Courier New" w:hAnsi="Courier New" w:cs="Courier New"/>
          <w:noProof/>
          <w:sz w:val="20"/>
          <w:szCs w:val="20"/>
        </w:rPr>
        <w:t>)m_rvtDoc.</w:t>
      </w:r>
      <w:r w:rsidR="0005348C">
        <w:rPr>
          <w:rFonts w:ascii="Courier New" w:hAnsi="Courier New" w:cs="Courier New"/>
          <w:noProof/>
          <w:sz w:val="20"/>
          <w:szCs w:val="20"/>
        </w:rPr>
        <w:t>Get</w:t>
      </w:r>
      <w:r>
        <w:rPr>
          <w:rFonts w:ascii="Courier New" w:hAnsi="Courier New" w:cs="Courier New"/>
          <w:noProof/>
          <w:sz w:val="20"/>
          <w:szCs w:val="20"/>
        </w:rPr>
        <w:t xml:space="preserve">Element(elemTypeId);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47545B">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Pr="00C26CD3"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r>
        <w:t>Build and run the command “DB Element” once again.  You should be a list of parameters displayed in dialogs. Figure 2 (</w:t>
      </w:r>
      <w:r w:rsidR="00FD1815">
        <w:t>on 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w:t>
      </w:r>
      <w:r w:rsidR="0075732C">
        <w:t xml:space="preserve"> – retrieve a parameter using a</w:t>
      </w:r>
      <w:r w:rsidR="00B81101">
        <w:t xml:space="preserve"> parameter Id.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GUID) – retrieve shared parameter using GUID</w:t>
      </w:r>
      <w:r w:rsidR="0075732C">
        <w:t xml:space="preserve"> for a shared parameter</w:t>
      </w:r>
      <w:r>
        <w:t xml:space="preserve">. </w:t>
      </w:r>
    </w:p>
    <w:p w:rsidR="00B81101" w:rsidRDefault="00B81101" w:rsidP="00DF5C79"/>
    <w:p w:rsidR="006E6693" w:rsidRDefault="00B81101" w:rsidP="00DF5C79">
      <w:r>
        <w:t>Here</w:t>
      </w:r>
      <w:r w:rsidR="00F475EE">
        <w:t xml:space="preserve"> we</w:t>
      </w:r>
      <w:r>
        <w:t xml:space="preserve"> will take a look at the first and second.  Calling </w:t>
      </w:r>
      <w:proofErr w:type="gramStart"/>
      <w:r>
        <w:t>parameter(</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Revit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w:t>
      </w:r>
      <w:r w:rsidR="008D40A7">
        <w:t>arameters</w:t>
      </w:r>
      <w:proofErr w:type="spellEnd"/>
      <w:r w:rsidR="008D40A7">
        <w:t xml:space="preserve"> defined</w:t>
      </w:r>
      <w:r w:rsidR="00A767AD">
        <w:t xml:space="preserve">. Among those </w:t>
      </w:r>
      <w:proofErr w:type="spellStart"/>
      <w:r w:rsidR="00A767AD">
        <w:t>BuiltInParameters</w:t>
      </w:r>
      <w:proofErr w:type="spellEnd"/>
      <w:r w:rsidR="00A767AD">
        <w:t xml:space="preserve">, only </w:t>
      </w:r>
      <w:proofErr w:type="gramStart"/>
      <w:r w:rsidR="00A767AD">
        <w:t xml:space="preserve">fraction of </w:t>
      </w:r>
      <w:proofErr w:type="spellStart"/>
      <w:r w:rsidR="00A767AD">
        <w:t>enum</w:t>
      </w:r>
      <w:proofErr w:type="spellEnd"/>
      <w:r w:rsidR="00A767AD">
        <w:t xml:space="preserve"> are</w:t>
      </w:r>
      <w:proofErr w:type="gramEnd"/>
      <w:r w:rsidR="00A767AD">
        <w:t xml:space="preserv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t>
      </w:r>
      <w:proofErr w:type="gramStart"/>
      <w:r>
        <w:t>When you want to find out a parameter for a specific t</w:t>
      </w:r>
      <w:r w:rsidR="000836E1">
        <w:t>ype of element, simple click on the same type of object in the project &gt;&gt; [Snoop Current Selection …] &gt;&gt; [Parameters].</w:t>
      </w:r>
      <w:proofErr w:type="gramEnd"/>
      <w:r w:rsidR="000836E1">
        <w:t xml:space="preserve">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lang w:eastAsia="en-US"/>
        </w:rPr>
        <w:lastRenderedPageBreak/>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10"/>
                    <a:stretch>
                      <a:fillRect/>
                    </a:stretch>
                  </pic:blipFill>
                  <pic:spPr>
                    <a:xfrm>
                      <a:off x="0" y="0"/>
                      <a:ext cx="5833305" cy="1541837"/>
                    </a:xfrm>
                    <a:prstGeom prst="rect">
                      <a:avLst/>
                    </a:prstGeom>
                  </pic:spPr>
                </pic:pic>
              </a:graphicData>
            </a:graphic>
          </wp:inline>
        </w:drawing>
      </w:r>
    </w:p>
    <w:p w:rsidR="000836E1" w:rsidRDefault="000836E1" w:rsidP="000836E1">
      <w:pPr>
        <w:jc w:val="center"/>
      </w:pPr>
      <w:proofErr w:type="gramStart"/>
      <w:r>
        <w:t>Figure 5.</w:t>
      </w:r>
      <w:proofErr w:type="gramEnd"/>
      <w:r>
        <w:t xml:space="preserve"> Use </w:t>
      </w:r>
      <w:proofErr w:type="spellStart"/>
      <w:r>
        <w:t>RevitLookup</w:t>
      </w:r>
      <w:proofErr w:type="spellEnd"/>
      <w:r>
        <w:t xml:space="preserve"> to check the definition of parameter.</w:t>
      </w:r>
    </w:p>
    <w:p w:rsidR="006E6693" w:rsidRDefault="000836E1" w:rsidP="00DF5C79">
      <w:r>
        <w:t>Another thing that may worth mentioning</w:t>
      </w:r>
      <w:r w:rsidR="008D40A7">
        <w:t xml:space="preserve"> is</w:t>
      </w:r>
      <w:r>
        <w:t xml:space="preserve"> that if you look at </w:t>
      </w:r>
      <w:r w:rsidR="008D40A7">
        <w:t xml:space="preserve">the list of </w:t>
      </w:r>
      <w:proofErr w:type="spellStart"/>
      <w:r w:rsidR="008D40A7">
        <w:t>BuiltInParameters</w:t>
      </w:r>
      <w:proofErr w:type="spellEnd"/>
      <w:r w:rsidR="008D40A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lang w:eastAsia="en-US"/>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1"/>
                    <a:stretch>
                      <a:fillRect/>
                    </a:stretch>
                  </pic:blipFill>
                  <pic:spPr>
                    <a:xfrm>
                      <a:off x="0" y="0"/>
                      <a:ext cx="5943600" cy="5492115"/>
                    </a:xfrm>
                    <a:prstGeom prst="rect">
                      <a:avLst/>
                    </a:prstGeom>
                  </pic:spPr>
                </pic:pic>
              </a:graphicData>
            </a:graphic>
          </wp:inline>
        </w:drawing>
      </w:r>
    </w:p>
    <w:p w:rsidR="006E6693" w:rsidRDefault="007F5C03" w:rsidP="006E6693">
      <w:pPr>
        <w:jc w:val="center"/>
      </w:pPr>
      <w:proofErr w:type="gramStart"/>
      <w:r>
        <w:t>Figure 6</w:t>
      </w:r>
      <w:r w:rsidR="006E6693">
        <w:t>.</w:t>
      </w:r>
      <w:proofErr w:type="gramEnd"/>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DF5C79" w:rsidRDefault="00251850" w:rsidP="008D40A7">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DF5C79">
      <w:pPr>
        <w:autoSpaceDE w:val="0"/>
        <w:autoSpaceDN w:val="0"/>
        <w:adjustRightInd w:val="0"/>
        <w:spacing w:after="0" w:line="240" w:lineRule="auto"/>
      </w:pPr>
    </w:p>
    <w:p w:rsidR="00DF5C79" w:rsidRDefault="00DF5C7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example of retrieving a specific parameter indivisually.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sidR="008D40A7">
        <w:rPr>
          <w:rFonts w:ascii="Courier New" w:hAnsi="Courier New" w:cs="Courier New"/>
          <w:noProof/>
          <w:color w:val="008000"/>
          <w:sz w:val="20"/>
          <w:szCs w:val="20"/>
        </w:rPr>
        <w:t>(hard</w:t>
      </w:r>
      <w:r>
        <w:rPr>
          <w:rFonts w:ascii="Courier New" w:hAnsi="Courier New" w:cs="Courier New"/>
          <w:noProof/>
          <w:color w:val="008000"/>
          <w:sz w:val="20"/>
          <w:szCs w:val="20"/>
        </w:rPr>
        <w:t xml:space="preserve"> coding for simplicity. This function works best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with walls and doors.)</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RetrieveParameter(</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430B3" w:rsidRDefault="00DF5C79" w:rsidP="002430B3">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s = </w:t>
      </w:r>
      <w:proofErr w:type="spellStart"/>
      <w:r w:rsidR="002430B3">
        <w:rPr>
          <w:rFonts w:ascii="Consolas" w:hAnsi="Consolas" w:cs="Consolas"/>
          <w:color w:val="0000FF"/>
          <w:sz w:val="19"/>
          <w:szCs w:val="19"/>
        </w:rPr>
        <w:t>string</w:t>
      </w:r>
      <w:r w:rsidR="002430B3">
        <w:rPr>
          <w:rFonts w:ascii="Consolas" w:hAnsi="Consolas" w:cs="Consolas"/>
          <w:sz w:val="19"/>
          <w:szCs w:val="19"/>
        </w:rPr>
        <w:t>.Empty</w:t>
      </w:r>
      <w:proofErr w:type="spellEnd"/>
      <w:r w:rsidR="002430B3">
        <w:rPr>
          <w:rFonts w:ascii="Consolas" w:hAnsi="Consolas" w:cs="Consolas"/>
          <w:sz w:val="19"/>
          <w:szCs w:val="19"/>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(1) by BuiltInParameter.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w:t>
      </w:r>
      <w:r w:rsidR="0089161F">
        <w:rPr>
          <w:rFonts w:ascii="Courier New" w:hAnsi="Courier New" w:cs="Courier New"/>
          <w:noProof/>
          <w:sz w:val="20"/>
          <w:szCs w:val="20"/>
        </w:rPr>
        <w:br/>
        <w:t xml:space="preserve"> </w:t>
      </w:r>
      <w:r w:rsidR="0089161F">
        <w:rPr>
          <w:rFonts w:ascii="Courier New" w:hAnsi="Courier New" w:cs="Courier New"/>
          <w:noProof/>
          <w:sz w:val="20"/>
          <w:szCs w:val="20"/>
        </w:rPr>
        <w:tab/>
      </w:r>
      <w:r w:rsidR="0089161F">
        <w:rPr>
          <w:rFonts w:ascii="Courier New" w:hAnsi="Courier New" w:cs="Courier New"/>
          <w:noProof/>
          <w:sz w:val="20"/>
          <w:szCs w:val="20"/>
        </w:rPr>
        <w:tab/>
      </w:r>
      <w:r>
        <w:rPr>
          <w:rFonts w:ascii="Courier New" w:hAnsi="Courier New" w:cs="Courier New"/>
          <w:noProof/>
          <w:sz w:val="20"/>
          <w:szCs w:val="20"/>
        </w:rPr>
        <w:t>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.ALL_MODEL_INSTANCE_COMMENTS);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77BF9">
        <w:rPr>
          <w:rFonts w:ascii="Courier New" w:hAnsi="Courier New" w:cs="Courier New"/>
          <w:noProof/>
          <w:color w:val="008000"/>
          <w:sz w:val="20"/>
          <w:szCs w:val="20"/>
        </w:rPr>
        <w:t>//</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A31515"/>
          <w:sz w:val="20"/>
          <w:szCs w:val="20"/>
        </w:rPr>
        <w:t>"Mark"</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.ALL_MODEL_TYPE_COMMENTS);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A31515"/>
          <w:sz w:val="20"/>
          <w:szCs w:val="20"/>
        </w:rPr>
        <w:t>"Fire Rating"</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C01C3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w:t>
      </w:r>
      <w:r w:rsidR="00C01C31">
        <w:rPr>
          <w:rFonts w:ascii="Courier New" w:hAnsi="Courier New" w:cs="Courier New"/>
          <w:noProof/>
          <w:sz w:val="20"/>
          <w:szCs w:val="20"/>
        </w:rPr>
        <w:t xml:space="preserve"> </w:t>
      </w:r>
    </w:p>
    <w:p w:rsidR="00DF5C79" w:rsidRDefault="00C01C3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using the BuiltInParameter, you can sometimes access one that is</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works only for element type.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color w:val="2B91AF"/>
          <w:sz w:val="20"/>
          <w:szCs w:val="20"/>
        </w:rPr>
        <w:tab/>
      </w:r>
      <w:r>
        <w:rPr>
          <w:rFonts w:ascii="Courier New" w:hAnsi="Courier New" w:cs="Courier New"/>
          <w:noProof/>
          <w:color w:val="2B91AF"/>
          <w:sz w:val="20"/>
          <w:szCs w:val="20"/>
        </w:rPr>
        <w:tab/>
      </w:r>
      <w:r w:rsidR="00DF5C79">
        <w:rPr>
          <w:rFonts w:ascii="Courier New" w:hAnsi="Courier New" w:cs="Courier New"/>
          <w:noProof/>
          <w:color w:val="2B91AF"/>
          <w:sz w:val="20"/>
          <w:szCs w:val="20"/>
        </w:rPr>
        <w:t>BuiltInParameter</w:t>
      </w:r>
      <w:r w:rsidR="00DF5C79">
        <w:rPr>
          <w:rFonts w:ascii="Courier New" w:hAnsi="Courier New" w:cs="Courier New"/>
          <w:noProof/>
          <w:sz w:val="20"/>
          <w:szCs w:val="20"/>
        </w:rPr>
        <w:t xml:space="preserve">.SYMBOL_FAMILY_AND_TYPE_NAMES_PARAM);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w:t>
      </w:r>
      <w:r w:rsidR="00B6699E">
        <w:rPr>
          <w:rFonts w:ascii="Courier New" w:hAnsi="Courier New" w:cs="Courier New"/>
          <w:noProof/>
          <w:color w:val="A31515"/>
          <w:sz w:val="20"/>
          <w:szCs w:val="20"/>
        </w:rPr>
        <w:t xml:space="preserve">SYMBOL_FAMILY_AND_TYPE_NAMES_PARAM (only by BuiltInParameter) = </w:t>
      </w:r>
      <w:r>
        <w:rPr>
          <w:rFonts w:ascii="Courier New" w:hAnsi="Courier New" w:cs="Courier New"/>
          <w:noProof/>
          <w:color w:val="A31515"/>
          <w:sz w:val="20"/>
          <w:szCs w:val="20"/>
        </w:rPr>
        <w:t>"</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param</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elem.get_Parameter</w:t>
      </w:r>
      <w:proofErr w:type="spellEnd"/>
      <w:r>
        <w:rPr>
          <w:rFonts w:ascii="Consolas" w:hAnsi="Consolas" w:cs="Consolas"/>
          <w:sz w:val="19"/>
          <w:szCs w:val="19"/>
        </w:rPr>
        <w:t>(</w:t>
      </w:r>
      <w:proofErr w:type="spellStart"/>
      <w:r>
        <w:rPr>
          <w:rFonts w:ascii="Consolas" w:hAnsi="Consolas" w:cs="Consolas"/>
          <w:color w:val="2B91AF"/>
          <w:sz w:val="19"/>
          <w:szCs w:val="19"/>
        </w:rPr>
        <w:t>BuiltInParameter</w:t>
      </w:r>
      <w:r>
        <w:rPr>
          <w:rFonts w:ascii="Consolas" w:hAnsi="Consolas" w:cs="Consolas"/>
          <w:sz w:val="19"/>
          <w:szCs w:val="19"/>
        </w:rPr>
        <w:t>.SYMBOL_FAMILY_NAME_PARAM</w:t>
      </w:r>
      <w:proofErr w:type="spellEnd"/>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 xml:space="preserve">"SYMBOL_FAMILY_NAME_PARAM (only by </w:t>
      </w:r>
      <w:proofErr w:type="spellStart"/>
      <w:r>
        <w:rPr>
          <w:rFonts w:ascii="Consolas" w:hAnsi="Consolas" w:cs="Consolas"/>
          <w:color w:val="A31515"/>
          <w:sz w:val="19"/>
          <w:szCs w:val="19"/>
        </w:rPr>
        <w:t>BuiltInParameter</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ParameterToString</w:t>
      </w:r>
      <w:proofErr w:type="spellEnd"/>
      <w:r>
        <w:rPr>
          <w:rFonts w:ascii="Consolas" w:hAnsi="Consolas" w:cs="Consolas"/>
          <w:sz w:val="19"/>
          <w:szCs w:val="19"/>
        </w:rPr>
        <w:t>(</w:t>
      </w:r>
      <w:proofErr w:type="spellStart"/>
      <w:proofErr w:type="gramEnd"/>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B6699E">
        <w:rPr>
          <w:rFonts w:ascii="Courier New" w:hAnsi="Courier New" w:cs="Courier New"/>
          <w:noProof/>
          <w:sz w:val="20"/>
          <w:szCs w:val="20"/>
        </w:rPr>
        <w:t>header</w:t>
      </w:r>
      <w:r w:rsidR="00B6699E" w:rsidRPr="00B6699E">
        <w:rPr>
          <w:rFonts w:ascii="Courier New" w:hAnsi="Courier New" w:cs="Courier New"/>
          <w:noProof/>
          <w:sz w:val="20"/>
          <w:szCs w:val="20"/>
        </w:rPr>
        <w:t>,</w:t>
      </w:r>
      <w:r w:rsidR="00B6699E">
        <w:rPr>
          <w:rFonts w:ascii="Courier New" w:hAnsi="Courier New" w:cs="Courier New"/>
          <w:noProof/>
          <w:color w:val="A31515"/>
          <w:sz w:val="20"/>
          <w:szCs w:val="20"/>
        </w:rPr>
        <w:t xml:space="preserve"> </w:t>
      </w:r>
      <w:r>
        <w:rPr>
          <w:rFonts w:ascii="Courier New" w:hAnsi="Courier New" w:cs="Courier New"/>
          <w:noProof/>
          <w:sz w:val="20"/>
          <w:szCs w:val="20"/>
        </w:rPr>
        <w:t xml:space="preserve">s); </w:t>
      </w: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DF5C79" w:rsidRPr="00C26CD3" w:rsidRDefault="00DF5C7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AD64D1"/>
    <w:p w:rsidR="00DF5C79" w:rsidRDefault="00DF5C79" w:rsidP="00DF5C79">
      <w:pPr>
        <w:autoSpaceDE w:val="0"/>
        <w:autoSpaceDN w:val="0"/>
        <w:adjustRightInd w:val="0"/>
        <w:spacing w:after="0" w:line="240" w:lineRule="auto"/>
      </w:pPr>
    </w:p>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ElementId elemTypeId = elem.GetTypeId();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ElementType elemType = (ElementType)m_rvtDoc.</w:t>
      </w:r>
      <w:r w:rsidR="00F9610C">
        <w:rPr>
          <w:rFonts w:ascii="Courier New" w:hAnsi="Courier New" w:cs="Courier New"/>
          <w:noProof/>
          <w:color w:val="808080" w:themeColor="background1" w:themeShade="80"/>
          <w:sz w:val="20"/>
          <w:szCs w:val="20"/>
        </w:rPr>
        <w:t>Get</w:t>
      </w:r>
      <w:r w:rsidRPr="008A3A0E">
        <w:rPr>
          <w:rFonts w:ascii="Courier New" w:hAnsi="Courier New" w:cs="Courier New"/>
          <w:noProof/>
          <w:color w:val="808080" w:themeColor="background1" w:themeShade="80"/>
          <w:sz w:val="20"/>
          <w:szCs w:val="20"/>
        </w:rPr>
        <w:t xml:space="preserve">Element(elemTypeId);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access to each parameters.</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 </w:t>
      </w:r>
      <w:r w:rsidR="008A3A0E">
        <w:rPr>
          <w:rFonts w:ascii="Courier New" w:hAnsi="Courier New" w:cs="Courier New"/>
          <w:noProof/>
          <w:color w:val="A31515"/>
          <w:sz w:val="20"/>
          <w:szCs w:val="20"/>
        </w:rPr>
        <w:t xml:space="preserve">"Element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 xml:space="preserve">);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Pr="00251850"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Pr="00C26CD3"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6A6B3E">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lang w:eastAsia="en-US"/>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2"/>
                    <a:stretch>
                      <a:fillRect/>
                    </a:stretch>
                  </pic:blipFill>
                  <pic:spPr>
                    <a:xfrm>
                      <a:off x="0" y="0"/>
                      <a:ext cx="4916746" cy="2711039"/>
                    </a:xfrm>
                    <a:prstGeom prst="rect">
                      <a:avLst/>
                    </a:prstGeom>
                  </pic:spPr>
                </pic:pic>
              </a:graphicData>
            </a:graphic>
          </wp:inline>
        </w:drawing>
      </w:r>
    </w:p>
    <w:p w:rsidR="001C4948" w:rsidRDefault="001C4948" w:rsidP="001C4948">
      <w:pPr>
        <w:jc w:val="center"/>
      </w:pPr>
      <w:proofErr w:type="gramStart"/>
      <w:r>
        <w:lastRenderedPageBreak/>
        <w:t>Figure 7.</w:t>
      </w:r>
      <w:proofErr w:type="gramEnd"/>
      <w:r>
        <w:t xml:space="preserve">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 can be LocationPoint (e.g., furniture), and LocationCurve</w:t>
      </w:r>
    </w:p>
    <w:p w:rsidR="00B126C3"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1603C9">
        <w:rPr>
          <w:rFonts w:ascii="Courier New" w:hAnsi="Courier New" w:cs="Courier New"/>
          <w:noProof/>
          <w:color w:val="008000"/>
          <w:sz w:val="20"/>
          <w:szCs w:val="20"/>
        </w:rPr>
        <w:t xml:space="preserve"> (e.g., wall).</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sidR="004673D9">
        <w:rPr>
          <w:rFonts w:ascii="Courier New" w:hAnsi="Courier New" w:cs="Courier New"/>
          <w:noProof/>
          <w:sz w:val="20"/>
          <w:szCs w:val="20"/>
        </w:rPr>
        <w:t>Show</w:t>
      </w:r>
      <w:r>
        <w:rPr>
          <w:rFonts w:ascii="Courier New" w:hAnsi="Courier New" w:cs="Courier New"/>
          <w:noProof/>
          <w:sz w:val="20"/>
          <w:szCs w:val="20"/>
        </w:rPr>
        <w:t>Location(</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w:t>
      </w:r>
      <w:r>
        <w:rPr>
          <w:rFonts w:ascii="Courier New" w:hAnsi="Courier New" w:cs="Courier New"/>
          <w:noProof/>
          <w:sz w:val="20"/>
          <w:szCs w:val="20"/>
        </w:rPr>
        <w:t xml:space="preserve"> loc = elem.Location;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(1) we have a location point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locPoint = (</w:t>
      </w:r>
      <w:r>
        <w:rPr>
          <w:rFonts w:ascii="Courier New" w:hAnsi="Courier New" w:cs="Courier New"/>
          <w:noProof/>
          <w:color w:val="2B91AF"/>
          <w:sz w:val="20"/>
          <w:szCs w:val="20"/>
        </w:rPr>
        <w:t>LocationPoint</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locPoint.Point;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 = locPoint.Rotation;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sidR="00B126C3">
        <w:rPr>
          <w:rFonts w:ascii="Courier New" w:hAnsi="Courier New" w:cs="Courier New"/>
          <w:noProof/>
          <w:color w:val="A31515"/>
          <w:sz w:val="20"/>
          <w:szCs w:val="20"/>
        </w:rPr>
        <w:t>"</w:t>
      </w:r>
      <w:r>
        <w:rPr>
          <w:rFonts w:ascii="Courier New" w:hAnsi="Courier New" w:cs="Courier New"/>
          <w:noProof/>
          <w:color w:val="A31515"/>
          <w:sz w:val="20"/>
          <w:szCs w:val="20"/>
        </w:rPr>
        <w:t>LocationPoint"</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(2) we have a location curve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crv = locCurve.Curve;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PointToString(crv.</w:t>
      </w:r>
      <w:r w:rsidR="00825E5D">
        <w:rPr>
          <w:rFonts w:ascii="Courier New" w:hAnsi="Courier New" w:cs="Courier New"/>
          <w:noProof/>
          <w:sz w:val="20"/>
          <w:szCs w:val="20"/>
        </w:rPr>
        <w:t>Get</w:t>
      </w:r>
      <w:r w:rsidR="001603C9">
        <w:rPr>
          <w:rFonts w:ascii="Courier New" w:hAnsi="Courier New" w:cs="Courier New"/>
          <w:noProof/>
          <w:sz w:val="20"/>
          <w:szCs w:val="20"/>
        </w:rPr>
        <w:t xml:space="preserve">EndPoint(0))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PointToString(crv.</w:t>
      </w:r>
      <w:r w:rsidR="00825E5D">
        <w:rPr>
          <w:rFonts w:ascii="Courier New" w:hAnsi="Courier New" w:cs="Courier New"/>
          <w:noProof/>
          <w:sz w:val="20"/>
          <w:szCs w:val="20"/>
        </w:rPr>
        <w:t>G</w:t>
      </w:r>
      <w:bookmarkStart w:id="5" w:name="_GoBack"/>
      <w:bookmarkEnd w:id="5"/>
      <w:r w:rsidR="00825E5D">
        <w:rPr>
          <w:rFonts w:ascii="Courier New" w:hAnsi="Courier New" w:cs="Courier New"/>
          <w:noProof/>
          <w:sz w:val="20"/>
          <w:szCs w:val="20"/>
        </w:rPr>
        <w:t>et</w:t>
      </w:r>
      <w:r w:rsidR="001603C9">
        <w:rPr>
          <w:rFonts w:ascii="Courier New" w:hAnsi="Courier New" w:cs="Courier New"/>
          <w:noProof/>
          <w:sz w:val="20"/>
          <w:szCs w:val="20"/>
        </w:rPr>
        <w:t xml:space="preserve">EndPoint(1))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126C3" w:rsidRDefault="00B126C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Location Curve also has property </w:t>
      </w:r>
      <w:proofErr w:type="spellStart"/>
      <w:r>
        <w:rPr>
          <w:rFonts w:ascii="Consolas" w:hAnsi="Consolas" w:cs="Consolas"/>
          <w:color w:val="008000"/>
          <w:sz w:val="19"/>
          <w:szCs w:val="19"/>
        </w:rPr>
        <w:t>JoinType</w:t>
      </w:r>
      <w:proofErr w:type="spellEnd"/>
      <w:r>
        <w:rPr>
          <w:rFonts w:ascii="Consolas" w:hAnsi="Consolas" w:cs="Consolas"/>
          <w:color w:val="008000"/>
          <w:sz w:val="19"/>
          <w:szCs w:val="19"/>
        </w:rPr>
        <w:t xml:space="preserve"> at the end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0)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(0).</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1)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(1).</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0512F0">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F50C7">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F50C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PointToString(</w:t>
      </w:r>
      <w:r>
        <w:rPr>
          <w:rFonts w:ascii="Courier New" w:hAnsi="Courier New" w:cs="Courier New"/>
          <w:noProof/>
          <w:color w:val="2B91AF"/>
          <w:sz w:val="20"/>
          <w:szCs w:val="20"/>
        </w:rPr>
        <w:t>XYZ</w:t>
      </w:r>
      <w:r>
        <w:rPr>
          <w:rFonts w:ascii="Courier New" w:hAnsi="Courier New" w:cs="Courier New"/>
          <w:noProof/>
          <w:sz w:val="20"/>
          <w:szCs w:val="20"/>
        </w:rPr>
        <w:t xml:space="preserve"> pt)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"({0},{1},{2})"</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pt.X.ToString</w:t>
      </w:r>
      <w:proofErr w:type="spellEnd"/>
      <w:r>
        <w:rPr>
          <w:rFonts w:ascii="Consolas" w:hAnsi="Consolas" w:cs="Consolas"/>
          <w:sz w:val="19"/>
          <w:szCs w:val="19"/>
        </w:rPr>
        <w:t>(</w:t>
      </w:r>
      <w:proofErr w:type="gramEnd"/>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pt.Y.ToString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pt.Z.ToString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w:t>
      </w:r>
    </w:p>
    <w:p w:rsidR="00EA1104" w:rsidRDefault="001603C9" w:rsidP="00DF50C7">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Pr="004673D9" w:rsidRDefault="004673D9" w:rsidP="002A1020">
      <w:pPr>
        <w:shd w:val="clear" w:color="000000" w:fill="E6E6E6"/>
        <w:autoSpaceDE w:val="0"/>
        <w:autoSpaceDN w:val="0"/>
        <w:adjustRightInd w:val="0"/>
        <w:spacing w:after="0" w:line="240" w:lineRule="auto"/>
        <w:rPr>
          <w:color w:val="808080" w:themeColor="background1" w:themeShade="8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 location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ShowLocation(elem);</w:t>
      </w:r>
    </w:p>
    <w:p w:rsidR="004673D9" w:rsidRPr="00251850"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Pr="00C26CD3"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342817">
        <w:t>nt” once again.  You should se</w:t>
      </w:r>
      <w:r w:rsidR="002A1020">
        <w:t>e</w:t>
      </w:r>
      <w:r>
        <w:t xml:space="preserve"> </w:t>
      </w:r>
      <w:r w:rsidR="002A1020">
        <w:t xml:space="preserve">location information </w:t>
      </w:r>
      <w:r>
        <w:t xml:space="preserve">displayed in dialogs. </w:t>
      </w:r>
      <w:r w:rsidR="000512F0">
        <w:t xml:space="preserve">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1A0AA2" w:rsidRDefault="002A1020" w:rsidP="002A1020">
      <w:pPr>
        <w:jc w:val="center"/>
      </w:pPr>
      <w:r>
        <w:rPr>
          <w:noProof/>
          <w:lang w:eastAsia="en-US"/>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3"/>
                    <a:stretch>
                      <a:fillRect/>
                    </a:stretch>
                  </pic:blipFill>
                  <pic:spPr>
                    <a:xfrm>
                      <a:off x="0" y="0"/>
                      <a:ext cx="3996883" cy="1651406"/>
                    </a:xfrm>
                    <a:prstGeom prst="rect">
                      <a:avLst/>
                    </a:prstGeom>
                  </pic:spPr>
                </pic:pic>
              </a:graphicData>
            </a:graphic>
          </wp:inline>
        </w:drawing>
      </w:r>
      <w:r>
        <w:br/>
      </w:r>
      <w:proofErr w:type="gramStart"/>
      <w:r>
        <w:t>Figure 8.</w:t>
      </w:r>
      <w:proofErr w:type="gramEnd"/>
      <w:r>
        <w:t xml:space="preserve"> </w:t>
      </w:r>
      <w:proofErr w:type="gramStart"/>
      <w:r>
        <w:t>Sample location info.</w:t>
      </w:r>
      <w:proofErr w:type="gramEnd"/>
      <w:r>
        <w:t xml:space="preserve"> </w:t>
      </w:r>
    </w:p>
    <w:p w:rsidR="002A1020" w:rsidRDefault="002A1020" w:rsidP="002A1020">
      <w:pPr>
        <w:jc w:val="center"/>
      </w:pPr>
    </w:p>
    <w:p w:rsidR="00CE252B" w:rsidRPr="0030528E" w:rsidRDefault="00CE252B" w:rsidP="00235B97">
      <w:pPr>
        <w:pStyle w:val="ListParagraph"/>
        <w:numPr>
          <w:ilvl w:val="0"/>
          <w:numId w:val="3"/>
        </w:numPr>
        <w:rPr>
          <w:b/>
          <w:sz w:val="28"/>
        </w:rPr>
      </w:pPr>
      <w:r>
        <w:rPr>
          <w:b/>
          <w:sz w:val="28"/>
        </w:rPr>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61885">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61885">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61885">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61885">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ShowGeometry(</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6D014D">
        <w:rPr>
          <w:rFonts w:ascii="Courier New" w:hAnsi="Courier New" w:cs="Courier New"/>
          <w:noProof/>
          <w:color w:val="008000"/>
          <w:sz w:val="20"/>
          <w:szCs w:val="20"/>
        </w:rPr>
        <w:t>S</w:t>
      </w:r>
      <w:r>
        <w:rPr>
          <w:rFonts w:ascii="Courier New" w:hAnsi="Courier New" w:cs="Courier New"/>
          <w:noProof/>
          <w:color w:val="008000"/>
          <w:sz w:val="20"/>
          <w:szCs w:val="20"/>
        </w:rPr>
        <w:t xml:space="preserve">et a geometry option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Options</w:t>
      </w:r>
      <w:r>
        <w:rPr>
          <w:rFonts w:ascii="Courier New" w:hAnsi="Courier New" w:cs="Courier New"/>
          <w:noProof/>
          <w:sz w:val="20"/>
          <w:szCs w:val="20"/>
        </w:rPr>
        <w:t xml:space="preserve"> opt = m_rvtApp.Create.NewGeometryOptions();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opt.DetailLevel = </w:t>
      </w:r>
      <w:r w:rsidR="003F79E5" w:rsidRPr="003F79E5">
        <w:rPr>
          <w:rFonts w:ascii="Courier New" w:hAnsi="Courier New" w:cs="Courier New"/>
          <w:noProof/>
          <w:color w:val="2B91AF"/>
          <w:sz w:val="20"/>
          <w:szCs w:val="20"/>
        </w:rPr>
        <w:t>View</w:t>
      </w:r>
      <w:r>
        <w:rPr>
          <w:rFonts w:ascii="Courier New" w:hAnsi="Courier New" w:cs="Courier New"/>
          <w:noProof/>
          <w:color w:val="2B91AF"/>
          <w:sz w:val="20"/>
          <w:szCs w:val="20"/>
        </w:rPr>
        <w:t>DetailLevel</w:t>
      </w:r>
      <w:r>
        <w:rPr>
          <w:rFonts w:ascii="Courier New" w:hAnsi="Courier New" w:cs="Courier New"/>
          <w:noProof/>
          <w:sz w:val="20"/>
          <w:szCs w:val="20"/>
        </w:rPr>
        <w:t xml:space="preserve">.Fine; </w:t>
      </w:r>
    </w:p>
    <w:p w:rsidR="006D014D"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014D" w:rsidRPr="006D014D" w:rsidRDefault="006D014D" w:rsidP="006D014D">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Get the geometry from the element </w:t>
      </w:r>
    </w:p>
    <w:p w:rsidR="002A1020"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 elem.get_Geometry(opt); </w:t>
      </w:r>
    </w:p>
    <w:p w:rsidR="006D014D" w:rsidRDefault="006D014D"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there is a geometry data, retrieve it as a string to show it.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proofErr w:type="spellStart"/>
      <w:r>
        <w:rPr>
          <w:rFonts w:ascii="Consolas" w:hAnsi="Consolas" w:cs="Consolas"/>
          <w:sz w:val="19"/>
          <w:szCs w:val="19"/>
        </w:rPr>
        <w:t>geomElem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no</w:t>
      </w:r>
      <w:proofErr w:type="gramEnd"/>
      <w:r>
        <w:rPr>
          <w:rFonts w:ascii="Consolas" w:hAnsi="Consolas" w:cs="Consolas"/>
          <w:color w:val="A31515"/>
          <w:sz w:val="19"/>
          <w:szCs w:val="19"/>
        </w:rPr>
        <w:t xml:space="preserve"> data"</w:t>
      </w:r>
      <w:r>
        <w:rPr>
          <w:rFonts w:ascii="Consolas" w:hAnsi="Consolas" w:cs="Consolas"/>
          <w:sz w:val="19"/>
          <w:szCs w:val="19"/>
        </w:rPr>
        <w:t xml:space="preserve"> :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F61885">
        <w:rPr>
          <w:rFonts w:ascii="Courier New" w:hAnsi="Courier New" w:cs="Courier New"/>
          <w:noProof/>
          <w:color w:val="A31515"/>
          <w:sz w:val="20"/>
          <w:szCs w:val="20"/>
        </w:rPr>
        <w:t>Show Geometry</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4C3152">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C3152" w:rsidRDefault="004C3152" w:rsidP="004C3152">
      <w:pPr>
        <w:shd w:val="pct10" w:color="auto" w:fill="auto"/>
        <w:autoSpaceDE w:val="0"/>
        <w:autoSpaceDN w:val="0"/>
        <w:adjustRightInd w:val="0"/>
        <w:spacing w:after="0" w:line="240" w:lineRule="auto"/>
        <w:rPr>
          <w:rFonts w:ascii="Courier New" w:hAnsi="Courier New" w:cs="Courier New"/>
          <w:noProof/>
          <w:sz w:val="20"/>
          <w:szCs w:val="20"/>
        </w:rPr>
      </w:pP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Helper Function: parse the geometry element by geometry type.</w:t>
      </w: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Here we look at the top level. </w:t>
      </w:r>
    </w:p>
    <w:p w:rsidR="004C3152" w:rsidRP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GeometryElementToString(</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6565B" w:rsidRPr="00D6565B" w:rsidRDefault="002A1020" w:rsidP="00D656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6565B" w:rsidRPr="00D6565B">
        <w:rPr>
          <w:rFonts w:ascii="Courier New" w:hAnsi="Courier New" w:cs="Courier New"/>
          <w:noProof/>
          <w:color w:val="0000FF"/>
          <w:sz w:val="20"/>
          <w:szCs w:val="20"/>
        </w:rPr>
        <w:t xml:space="preserve">string </w:t>
      </w:r>
      <w:r w:rsidR="00D6565B" w:rsidRPr="00D6565B">
        <w:rPr>
          <w:rFonts w:ascii="Courier New" w:hAnsi="Courier New" w:cs="Courier New"/>
          <w:noProof/>
          <w:sz w:val="20"/>
          <w:szCs w:val="20"/>
        </w:rPr>
        <w:t xml:space="preserve">str = </w:t>
      </w:r>
      <w:r w:rsidR="00D6565B" w:rsidRPr="00D6565B">
        <w:rPr>
          <w:rFonts w:ascii="Courier New" w:hAnsi="Courier New" w:cs="Courier New"/>
          <w:noProof/>
          <w:color w:val="0000FF"/>
          <w:sz w:val="20"/>
          <w:szCs w:val="20"/>
        </w:rPr>
        <w:t>string</w:t>
      </w:r>
      <w:r w:rsidR="00D6565B" w:rsidRPr="00D6565B">
        <w:rPr>
          <w:rFonts w:ascii="Courier New" w:hAnsi="Courier New" w:cs="Courier New"/>
          <w:noProof/>
          <w:sz w:val="20"/>
          <w:szCs w:val="20"/>
        </w:rPr>
        <w:t>.Empty;</w:t>
      </w:r>
    </w:p>
    <w:p w:rsidR="002A1020" w:rsidRDefault="002A1020" w:rsidP="00D656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GeometryObject</w:t>
      </w:r>
      <w:r>
        <w:rPr>
          <w:rFonts w:ascii="Courier New" w:hAnsi="Courier New" w:cs="Courier New"/>
          <w:noProof/>
          <w:sz w:val="20"/>
          <w:szCs w:val="20"/>
        </w:rPr>
        <w:t xml:space="preserve"> geomObj </w:t>
      </w:r>
      <w:r>
        <w:rPr>
          <w:rFonts w:ascii="Courier New" w:hAnsi="Courier New" w:cs="Courier New"/>
          <w:noProof/>
          <w:color w:val="0000FF"/>
          <w:sz w:val="20"/>
          <w:szCs w:val="20"/>
        </w:rPr>
        <w:t>in</w:t>
      </w:r>
      <w:r>
        <w:rPr>
          <w:rFonts w:ascii="Courier New" w:hAnsi="Courier New" w:cs="Courier New"/>
          <w:noProof/>
          <w:sz w:val="20"/>
          <w:szCs w:val="20"/>
        </w:rPr>
        <w:t xml:space="preserve"> </w:t>
      </w:r>
      <w:r w:rsidR="00D6565B">
        <w:rPr>
          <w:rFonts w:ascii="Courier New" w:hAnsi="Courier New" w:cs="Courier New"/>
          <w:noProof/>
          <w:sz w:val="20"/>
          <w:szCs w:val="20"/>
        </w:rPr>
        <w:t>geomElem</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wall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solid = (</w:t>
      </w:r>
      <w:r>
        <w:rPr>
          <w:rFonts w:ascii="Courier New" w:hAnsi="Courier New" w:cs="Courier New"/>
          <w:noProof/>
          <w:color w:val="2B91AF"/>
          <w:sz w:val="20"/>
          <w:szCs w:val="20"/>
        </w:rPr>
        <w:t>Solid</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GeometrySolidToString(solid)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door/window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geomInstance = (</w:t>
      </w:r>
      <w:r>
        <w:rPr>
          <w:rFonts w:ascii="Courier New" w:hAnsi="Courier New" w:cs="Courier New"/>
          <w:noProof/>
          <w:color w:val="2B91AF"/>
          <w:sz w:val="20"/>
          <w:szCs w:val="20"/>
        </w:rPr>
        <w:t>GeometryInstance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geoElem = geomInstance.SymbolGeometry;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 xml:space="preserve">+= </w:t>
      </w:r>
      <w:r>
        <w:rPr>
          <w:rFonts w:ascii="Courier New" w:hAnsi="Courier New" w:cs="Courier New"/>
          <w:noProof/>
          <w:sz w:val="20"/>
          <w:szCs w:val="20"/>
        </w:rPr>
        <w:t xml:space="preserve">GeometryElementToString(geoElem);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curv = (</w:t>
      </w:r>
      <w:r>
        <w:rPr>
          <w:rFonts w:ascii="Courier New" w:hAnsi="Courier New" w:cs="Courier New"/>
          <w:noProof/>
          <w:color w:val="2B91AF"/>
          <w:sz w:val="20"/>
          <w:szCs w:val="20"/>
        </w:rPr>
        <w:t>Curve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GeometryCurveToString(curv)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mesh = (</w:t>
      </w:r>
      <w:r>
        <w:rPr>
          <w:rFonts w:ascii="Courier New" w:hAnsi="Courier New" w:cs="Courier New"/>
          <w:noProof/>
          <w:color w:val="2B91AF"/>
          <w:sz w:val="20"/>
          <w:szCs w:val="20"/>
        </w:rPr>
        <w:t>Mesh</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GeometryMeshToString(mesh)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C3152"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sidR="004C3152">
        <w:rPr>
          <w:rFonts w:ascii="Courier New" w:hAnsi="Courier New" w:cs="Courier New"/>
          <w:noProof/>
          <w:sz w:val="20"/>
          <w:szCs w:val="20"/>
        </w:rPr>
        <w:t xml:space="preserve"> + </w:t>
      </w:r>
    </w:p>
    <w:p w:rsidR="002A1020" w:rsidRDefault="004C315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 xml:space="preserve">geomObj.GetType().Name;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 </w:t>
      </w:r>
    </w:p>
    <w:p w:rsidR="002A1020" w:rsidRDefault="002A1020"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 (5) location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ShowLocation(elem);</w:t>
      </w:r>
    </w:p>
    <w:p w:rsidR="00377242" w:rsidRDefault="00377242"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C4B1D" w:rsidRDefault="002C4B1D"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(6) geometry - the last piece. (Optional) </w:t>
      </w:r>
    </w:p>
    <w:p w:rsidR="002C4B1D" w:rsidRPr="00251850" w:rsidRDefault="002C4B1D"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ShowGeometry(elem);</w:t>
      </w:r>
    </w:p>
    <w:p w:rsidR="00377242" w:rsidRPr="00C26CD3"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geometry </w:t>
      </w:r>
      <w:r>
        <w:t xml:space="preserve">information displayed in dialogs. </w:t>
      </w:r>
      <w:proofErr w:type="gramStart"/>
      <w:r w:rsidR="006663E6">
        <w:t>(Figure 9).</w:t>
      </w:r>
      <w:proofErr w:type="gramEnd"/>
      <w:r w:rsidR="006663E6">
        <w:t xml:space="preserve"> </w:t>
      </w:r>
    </w:p>
    <w:p w:rsidR="006663E6" w:rsidRDefault="006663E6" w:rsidP="00377242">
      <w:pPr>
        <w:autoSpaceDE w:val="0"/>
        <w:autoSpaceDN w:val="0"/>
        <w:adjustRightInd w:val="0"/>
        <w:spacing w:after="0" w:line="240" w:lineRule="auto"/>
      </w:pPr>
    </w:p>
    <w:p w:rsidR="006663E6" w:rsidRDefault="00C253F6" w:rsidP="006663E6">
      <w:pPr>
        <w:autoSpaceDE w:val="0"/>
        <w:autoSpaceDN w:val="0"/>
        <w:adjustRightInd w:val="0"/>
        <w:spacing w:after="0" w:line="240" w:lineRule="auto"/>
        <w:jc w:val="center"/>
      </w:pPr>
      <w:r w:rsidRPr="00C253F6">
        <w:rPr>
          <w:noProof/>
          <w:lang w:eastAsia="en-US"/>
        </w:rPr>
        <w:lastRenderedPageBreak/>
        <w:drawing>
          <wp:inline distT="0" distB="0" distL="0" distR="0">
            <wp:extent cx="3502025" cy="21996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02025" cy="2199640"/>
                    </a:xfrm>
                    <a:prstGeom prst="rect">
                      <a:avLst/>
                    </a:prstGeom>
                    <a:noFill/>
                    <a:ln w="9525">
                      <a:noFill/>
                      <a:miter lim="800000"/>
                      <a:headEnd/>
                      <a:tailEnd/>
                    </a:ln>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proofErr w:type="gramStart"/>
      <w:r>
        <w:t>Figure 9.</w:t>
      </w:r>
      <w:proofErr w:type="gramEnd"/>
      <w:r>
        <w:t xml:space="preserve">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Revit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Revit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0717E"/>
    <w:rsid w:val="00027440"/>
    <w:rsid w:val="00040FA8"/>
    <w:rsid w:val="0004183D"/>
    <w:rsid w:val="000435D3"/>
    <w:rsid w:val="00050537"/>
    <w:rsid w:val="000512F0"/>
    <w:rsid w:val="00052D90"/>
    <w:rsid w:val="0005348C"/>
    <w:rsid w:val="0005710E"/>
    <w:rsid w:val="0005721A"/>
    <w:rsid w:val="00060C14"/>
    <w:rsid w:val="00070B7C"/>
    <w:rsid w:val="000753CC"/>
    <w:rsid w:val="000773BB"/>
    <w:rsid w:val="000836E1"/>
    <w:rsid w:val="00094ECE"/>
    <w:rsid w:val="0009539E"/>
    <w:rsid w:val="00097E13"/>
    <w:rsid w:val="000A2975"/>
    <w:rsid w:val="000A532A"/>
    <w:rsid w:val="000B47A1"/>
    <w:rsid w:val="000E56E4"/>
    <w:rsid w:val="000E5E49"/>
    <w:rsid w:val="000F0027"/>
    <w:rsid w:val="00101F5D"/>
    <w:rsid w:val="00102597"/>
    <w:rsid w:val="001026D4"/>
    <w:rsid w:val="001034E8"/>
    <w:rsid w:val="00106A2E"/>
    <w:rsid w:val="0010774B"/>
    <w:rsid w:val="0010795B"/>
    <w:rsid w:val="00143015"/>
    <w:rsid w:val="00150A71"/>
    <w:rsid w:val="00150C2B"/>
    <w:rsid w:val="001603C9"/>
    <w:rsid w:val="00166F35"/>
    <w:rsid w:val="00170A47"/>
    <w:rsid w:val="001717C4"/>
    <w:rsid w:val="00173A0F"/>
    <w:rsid w:val="001779B0"/>
    <w:rsid w:val="001870F1"/>
    <w:rsid w:val="00190245"/>
    <w:rsid w:val="00191AB6"/>
    <w:rsid w:val="00195350"/>
    <w:rsid w:val="001A0AA2"/>
    <w:rsid w:val="001B193D"/>
    <w:rsid w:val="001C013C"/>
    <w:rsid w:val="001C17B0"/>
    <w:rsid w:val="001C4948"/>
    <w:rsid w:val="001C7737"/>
    <w:rsid w:val="001C7F19"/>
    <w:rsid w:val="001D3102"/>
    <w:rsid w:val="001D55D4"/>
    <w:rsid w:val="001D6284"/>
    <w:rsid w:val="001D675A"/>
    <w:rsid w:val="001E6207"/>
    <w:rsid w:val="001F1BA8"/>
    <w:rsid w:val="001F3383"/>
    <w:rsid w:val="002242CD"/>
    <w:rsid w:val="00227D97"/>
    <w:rsid w:val="00230765"/>
    <w:rsid w:val="00230FC8"/>
    <w:rsid w:val="002324FC"/>
    <w:rsid w:val="00235B97"/>
    <w:rsid w:val="002430B3"/>
    <w:rsid w:val="002512AD"/>
    <w:rsid w:val="00251850"/>
    <w:rsid w:val="002537F3"/>
    <w:rsid w:val="0026089F"/>
    <w:rsid w:val="00271CBE"/>
    <w:rsid w:val="002816F0"/>
    <w:rsid w:val="002866A9"/>
    <w:rsid w:val="002938EB"/>
    <w:rsid w:val="002954EB"/>
    <w:rsid w:val="00296D6F"/>
    <w:rsid w:val="002A1020"/>
    <w:rsid w:val="002A23B6"/>
    <w:rsid w:val="002B60B7"/>
    <w:rsid w:val="002C3DA3"/>
    <w:rsid w:val="002C4B1D"/>
    <w:rsid w:val="002C717A"/>
    <w:rsid w:val="002D6CE3"/>
    <w:rsid w:val="002E7705"/>
    <w:rsid w:val="00303FA3"/>
    <w:rsid w:val="0030528E"/>
    <w:rsid w:val="003052C9"/>
    <w:rsid w:val="003101E0"/>
    <w:rsid w:val="0031189E"/>
    <w:rsid w:val="00324A5C"/>
    <w:rsid w:val="00330B94"/>
    <w:rsid w:val="003331C2"/>
    <w:rsid w:val="003331E8"/>
    <w:rsid w:val="0033544C"/>
    <w:rsid w:val="00342817"/>
    <w:rsid w:val="00344C25"/>
    <w:rsid w:val="003466B7"/>
    <w:rsid w:val="00350CFE"/>
    <w:rsid w:val="00356002"/>
    <w:rsid w:val="0035710C"/>
    <w:rsid w:val="00361CAB"/>
    <w:rsid w:val="00366E9A"/>
    <w:rsid w:val="00371191"/>
    <w:rsid w:val="00376BEA"/>
    <w:rsid w:val="00377242"/>
    <w:rsid w:val="003871A4"/>
    <w:rsid w:val="00387761"/>
    <w:rsid w:val="00394C3D"/>
    <w:rsid w:val="003B4FE1"/>
    <w:rsid w:val="003C750D"/>
    <w:rsid w:val="003C77E0"/>
    <w:rsid w:val="003D2117"/>
    <w:rsid w:val="003D4F41"/>
    <w:rsid w:val="003D60E0"/>
    <w:rsid w:val="003D7680"/>
    <w:rsid w:val="003E1004"/>
    <w:rsid w:val="003E120B"/>
    <w:rsid w:val="003E31C0"/>
    <w:rsid w:val="003E4DD4"/>
    <w:rsid w:val="003F5031"/>
    <w:rsid w:val="003F77B8"/>
    <w:rsid w:val="003F79E5"/>
    <w:rsid w:val="00402071"/>
    <w:rsid w:val="004066D3"/>
    <w:rsid w:val="004503F5"/>
    <w:rsid w:val="00454FF5"/>
    <w:rsid w:val="00460548"/>
    <w:rsid w:val="00466B3B"/>
    <w:rsid w:val="00466F92"/>
    <w:rsid w:val="004673D9"/>
    <w:rsid w:val="00467DF6"/>
    <w:rsid w:val="0047545B"/>
    <w:rsid w:val="0048356B"/>
    <w:rsid w:val="00484AA0"/>
    <w:rsid w:val="00492FA4"/>
    <w:rsid w:val="00493241"/>
    <w:rsid w:val="00494F48"/>
    <w:rsid w:val="004A2066"/>
    <w:rsid w:val="004A4488"/>
    <w:rsid w:val="004C3152"/>
    <w:rsid w:val="004E0FCD"/>
    <w:rsid w:val="004E46ED"/>
    <w:rsid w:val="004F11A2"/>
    <w:rsid w:val="004F7599"/>
    <w:rsid w:val="00503A68"/>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5046"/>
    <w:rsid w:val="005A6B04"/>
    <w:rsid w:val="005B46FD"/>
    <w:rsid w:val="005B5AC0"/>
    <w:rsid w:val="005C56D7"/>
    <w:rsid w:val="005E004B"/>
    <w:rsid w:val="005E534E"/>
    <w:rsid w:val="005F21F8"/>
    <w:rsid w:val="005F3759"/>
    <w:rsid w:val="005F5829"/>
    <w:rsid w:val="005F5F4A"/>
    <w:rsid w:val="00605A91"/>
    <w:rsid w:val="006077F5"/>
    <w:rsid w:val="00616683"/>
    <w:rsid w:val="0061677E"/>
    <w:rsid w:val="006317EF"/>
    <w:rsid w:val="006326E7"/>
    <w:rsid w:val="00634A26"/>
    <w:rsid w:val="006427E5"/>
    <w:rsid w:val="00652D70"/>
    <w:rsid w:val="006560F2"/>
    <w:rsid w:val="00657AA6"/>
    <w:rsid w:val="006663E6"/>
    <w:rsid w:val="0069512C"/>
    <w:rsid w:val="00697FA4"/>
    <w:rsid w:val="006A2FBB"/>
    <w:rsid w:val="006A3B37"/>
    <w:rsid w:val="006A6B3E"/>
    <w:rsid w:val="006B0AFC"/>
    <w:rsid w:val="006B1300"/>
    <w:rsid w:val="006B1CAE"/>
    <w:rsid w:val="006B69A8"/>
    <w:rsid w:val="006B6B6C"/>
    <w:rsid w:val="006C3465"/>
    <w:rsid w:val="006C5052"/>
    <w:rsid w:val="006D014D"/>
    <w:rsid w:val="006D65CA"/>
    <w:rsid w:val="006E2B2F"/>
    <w:rsid w:val="006E6693"/>
    <w:rsid w:val="006E7D5D"/>
    <w:rsid w:val="007039CC"/>
    <w:rsid w:val="0071019B"/>
    <w:rsid w:val="00713121"/>
    <w:rsid w:val="007136F1"/>
    <w:rsid w:val="007147F7"/>
    <w:rsid w:val="007316D9"/>
    <w:rsid w:val="00733C93"/>
    <w:rsid w:val="00743902"/>
    <w:rsid w:val="00744708"/>
    <w:rsid w:val="0075732C"/>
    <w:rsid w:val="007607F7"/>
    <w:rsid w:val="00762FC2"/>
    <w:rsid w:val="00777986"/>
    <w:rsid w:val="00795929"/>
    <w:rsid w:val="007C123C"/>
    <w:rsid w:val="007C4FF1"/>
    <w:rsid w:val="007C5AF9"/>
    <w:rsid w:val="007D27DF"/>
    <w:rsid w:val="007D52EF"/>
    <w:rsid w:val="007E7D61"/>
    <w:rsid w:val="007F5C03"/>
    <w:rsid w:val="0082283F"/>
    <w:rsid w:val="00825E5D"/>
    <w:rsid w:val="00832911"/>
    <w:rsid w:val="00837908"/>
    <w:rsid w:val="0085297F"/>
    <w:rsid w:val="00860E2B"/>
    <w:rsid w:val="00867B5E"/>
    <w:rsid w:val="008769E6"/>
    <w:rsid w:val="0088500A"/>
    <w:rsid w:val="0089161F"/>
    <w:rsid w:val="00892512"/>
    <w:rsid w:val="00893FDA"/>
    <w:rsid w:val="008A3A0E"/>
    <w:rsid w:val="008D2320"/>
    <w:rsid w:val="008D40A7"/>
    <w:rsid w:val="008D7749"/>
    <w:rsid w:val="00906C92"/>
    <w:rsid w:val="00906F67"/>
    <w:rsid w:val="00914EEF"/>
    <w:rsid w:val="00923961"/>
    <w:rsid w:val="009251D8"/>
    <w:rsid w:val="0093483C"/>
    <w:rsid w:val="00945DBD"/>
    <w:rsid w:val="00945DC1"/>
    <w:rsid w:val="00951190"/>
    <w:rsid w:val="00965793"/>
    <w:rsid w:val="009B3963"/>
    <w:rsid w:val="009B6269"/>
    <w:rsid w:val="009B6826"/>
    <w:rsid w:val="009C0251"/>
    <w:rsid w:val="009D193D"/>
    <w:rsid w:val="009D2226"/>
    <w:rsid w:val="009F1B6C"/>
    <w:rsid w:val="009F1C60"/>
    <w:rsid w:val="009F3E50"/>
    <w:rsid w:val="009F73CD"/>
    <w:rsid w:val="00A0405C"/>
    <w:rsid w:val="00A11195"/>
    <w:rsid w:val="00A1780D"/>
    <w:rsid w:val="00A17D69"/>
    <w:rsid w:val="00A21216"/>
    <w:rsid w:val="00A318A3"/>
    <w:rsid w:val="00A46817"/>
    <w:rsid w:val="00A6489D"/>
    <w:rsid w:val="00A767AD"/>
    <w:rsid w:val="00A82E92"/>
    <w:rsid w:val="00A931AB"/>
    <w:rsid w:val="00A95E70"/>
    <w:rsid w:val="00AA4676"/>
    <w:rsid w:val="00AC01EA"/>
    <w:rsid w:val="00AC331A"/>
    <w:rsid w:val="00AD5362"/>
    <w:rsid w:val="00AD63ED"/>
    <w:rsid w:val="00AD64D1"/>
    <w:rsid w:val="00AD6D34"/>
    <w:rsid w:val="00AF37B2"/>
    <w:rsid w:val="00AF4D5D"/>
    <w:rsid w:val="00B00BC1"/>
    <w:rsid w:val="00B00ED6"/>
    <w:rsid w:val="00B10892"/>
    <w:rsid w:val="00B126C3"/>
    <w:rsid w:val="00B356D0"/>
    <w:rsid w:val="00B37F40"/>
    <w:rsid w:val="00B40411"/>
    <w:rsid w:val="00B60A1B"/>
    <w:rsid w:val="00B6699E"/>
    <w:rsid w:val="00B66DF3"/>
    <w:rsid w:val="00B72D1A"/>
    <w:rsid w:val="00B77BF9"/>
    <w:rsid w:val="00B81101"/>
    <w:rsid w:val="00B85A06"/>
    <w:rsid w:val="00B94F1B"/>
    <w:rsid w:val="00B951AD"/>
    <w:rsid w:val="00B95245"/>
    <w:rsid w:val="00B97FA3"/>
    <w:rsid w:val="00BA0FD8"/>
    <w:rsid w:val="00BA1901"/>
    <w:rsid w:val="00BA74BD"/>
    <w:rsid w:val="00BC1D3F"/>
    <w:rsid w:val="00BC6C4C"/>
    <w:rsid w:val="00BD6D74"/>
    <w:rsid w:val="00BE0822"/>
    <w:rsid w:val="00BE6816"/>
    <w:rsid w:val="00BF1299"/>
    <w:rsid w:val="00BF3C26"/>
    <w:rsid w:val="00C01C31"/>
    <w:rsid w:val="00C0414F"/>
    <w:rsid w:val="00C253F6"/>
    <w:rsid w:val="00C2697D"/>
    <w:rsid w:val="00C26CD3"/>
    <w:rsid w:val="00C33003"/>
    <w:rsid w:val="00C37592"/>
    <w:rsid w:val="00C42485"/>
    <w:rsid w:val="00C463AB"/>
    <w:rsid w:val="00C54932"/>
    <w:rsid w:val="00C54F99"/>
    <w:rsid w:val="00C60452"/>
    <w:rsid w:val="00C7502A"/>
    <w:rsid w:val="00C838EB"/>
    <w:rsid w:val="00C86A5C"/>
    <w:rsid w:val="00C919F7"/>
    <w:rsid w:val="00C9399E"/>
    <w:rsid w:val="00CA259F"/>
    <w:rsid w:val="00CA63E0"/>
    <w:rsid w:val="00CB5FD3"/>
    <w:rsid w:val="00CB7EE9"/>
    <w:rsid w:val="00CC0585"/>
    <w:rsid w:val="00CC0B4A"/>
    <w:rsid w:val="00CC57DA"/>
    <w:rsid w:val="00CE095D"/>
    <w:rsid w:val="00CE252B"/>
    <w:rsid w:val="00CE4AB7"/>
    <w:rsid w:val="00CF45F5"/>
    <w:rsid w:val="00CF720C"/>
    <w:rsid w:val="00D03652"/>
    <w:rsid w:val="00D12FBE"/>
    <w:rsid w:val="00D13F6C"/>
    <w:rsid w:val="00D23798"/>
    <w:rsid w:val="00D26A8E"/>
    <w:rsid w:val="00D278B8"/>
    <w:rsid w:val="00D278D4"/>
    <w:rsid w:val="00D42CBB"/>
    <w:rsid w:val="00D434F0"/>
    <w:rsid w:val="00D45ACB"/>
    <w:rsid w:val="00D50415"/>
    <w:rsid w:val="00D64D2A"/>
    <w:rsid w:val="00D6565B"/>
    <w:rsid w:val="00D65CC9"/>
    <w:rsid w:val="00D735DF"/>
    <w:rsid w:val="00D81646"/>
    <w:rsid w:val="00D8314C"/>
    <w:rsid w:val="00D91299"/>
    <w:rsid w:val="00DA4709"/>
    <w:rsid w:val="00DB0364"/>
    <w:rsid w:val="00DB07D0"/>
    <w:rsid w:val="00DB4445"/>
    <w:rsid w:val="00DC1C4D"/>
    <w:rsid w:val="00DC7C2C"/>
    <w:rsid w:val="00DD3E1C"/>
    <w:rsid w:val="00DD4EA3"/>
    <w:rsid w:val="00DE38F0"/>
    <w:rsid w:val="00DE5B55"/>
    <w:rsid w:val="00DF139E"/>
    <w:rsid w:val="00DF50C7"/>
    <w:rsid w:val="00DF56A1"/>
    <w:rsid w:val="00DF5C79"/>
    <w:rsid w:val="00DF7BB3"/>
    <w:rsid w:val="00E02FE3"/>
    <w:rsid w:val="00E10EF1"/>
    <w:rsid w:val="00E22A5B"/>
    <w:rsid w:val="00E348B8"/>
    <w:rsid w:val="00E409B2"/>
    <w:rsid w:val="00E4391A"/>
    <w:rsid w:val="00E507B7"/>
    <w:rsid w:val="00E50FAF"/>
    <w:rsid w:val="00E53925"/>
    <w:rsid w:val="00E5704E"/>
    <w:rsid w:val="00E5778D"/>
    <w:rsid w:val="00E60EB8"/>
    <w:rsid w:val="00E63A43"/>
    <w:rsid w:val="00E63A94"/>
    <w:rsid w:val="00E70EC9"/>
    <w:rsid w:val="00E7791C"/>
    <w:rsid w:val="00EA1104"/>
    <w:rsid w:val="00EA1851"/>
    <w:rsid w:val="00EA505D"/>
    <w:rsid w:val="00EA7AEF"/>
    <w:rsid w:val="00EB082C"/>
    <w:rsid w:val="00EB1BF3"/>
    <w:rsid w:val="00EC0C1C"/>
    <w:rsid w:val="00EE19C1"/>
    <w:rsid w:val="00EE2C24"/>
    <w:rsid w:val="00F01879"/>
    <w:rsid w:val="00F029E4"/>
    <w:rsid w:val="00F03AE6"/>
    <w:rsid w:val="00F21FA8"/>
    <w:rsid w:val="00F35A5C"/>
    <w:rsid w:val="00F475EE"/>
    <w:rsid w:val="00F47F37"/>
    <w:rsid w:val="00F5179D"/>
    <w:rsid w:val="00F61885"/>
    <w:rsid w:val="00F725E5"/>
    <w:rsid w:val="00F83B58"/>
    <w:rsid w:val="00F91939"/>
    <w:rsid w:val="00F9610C"/>
    <w:rsid w:val="00FA02A3"/>
    <w:rsid w:val="00FA0DDC"/>
    <w:rsid w:val="00FA3615"/>
    <w:rsid w:val="00FA3CA4"/>
    <w:rsid w:val="00FA7057"/>
    <w:rsid w:val="00FC6065"/>
    <w:rsid w:val="00FC6D1A"/>
    <w:rsid w:val="00FD1815"/>
    <w:rsid w:val="00FE3929"/>
    <w:rsid w:val="00FE3A88"/>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3EB25-CD09-4416-8C9E-B45F1A4DD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21</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55</cp:revision>
  <dcterms:created xsi:type="dcterms:W3CDTF">2010-07-20T23:19:00Z</dcterms:created>
  <dcterms:modified xsi:type="dcterms:W3CDTF">2013-05-31T22:49:00Z</dcterms:modified>
</cp:coreProperties>
</file>