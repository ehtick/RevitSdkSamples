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F35" w:rsidRPr="009D2226" w:rsidRDefault="00166F35" w:rsidP="009D2226">
      <w:pPr>
        <w:shd w:val="solid" w:color="auto" w:fill="000000" w:themeFill="text1"/>
        <w:jc w:val="right"/>
        <w:rPr>
          <w:b/>
          <w:color w:val="FFFFFF" w:themeColor="background1"/>
          <w:sz w:val="28"/>
        </w:rPr>
      </w:pPr>
      <w:r w:rsidRPr="00B356D0">
        <w:rPr>
          <w:b/>
          <w:color w:val="FFFFFF" w:themeColor="background1"/>
          <w:sz w:val="28"/>
        </w:rPr>
        <w:t xml:space="preserve">Revit </w:t>
      </w:r>
      <w:r w:rsidR="00230765" w:rsidRPr="00B356D0">
        <w:rPr>
          <w:b/>
          <w:color w:val="FFFFFF" w:themeColor="background1"/>
          <w:sz w:val="28"/>
        </w:rPr>
        <w:t xml:space="preserve">API Intro </w:t>
      </w:r>
      <w:r w:rsidRPr="00B356D0">
        <w:rPr>
          <w:b/>
          <w:color w:val="FFFFFF" w:themeColor="background1"/>
          <w:sz w:val="28"/>
        </w:rPr>
        <w:t>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35710C">
        <w:rPr>
          <w:b/>
          <w:color w:val="FFFFFF" w:themeColor="background1"/>
          <w:sz w:val="28"/>
        </w:rPr>
        <w:t>Lab2</w:t>
      </w:r>
      <w:r w:rsidR="00166F35" w:rsidRPr="009D2226">
        <w:rPr>
          <w:b/>
          <w:color w:val="FFFFFF" w:themeColor="background1"/>
          <w:sz w:val="28"/>
        </w:rPr>
        <w:t xml:space="preserve"> – </w:t>
      </w:r>
      <w:r w:rsidR="0035710C">
        <w:rPr>
          <w:b/>
          <w:color w:val="FFFFFF" w:themeColor="background1"/>
          <w:sz w:val="28"/>
        </w:rPr>
        <w:t>DB Element</w:t>
      </w:r>
      <w:r w:rsidR="00230765">
        <w:rPr>
          <w:b/>
          <w:color w:val="FFFFFF" w:themeColor="background1"/>
          <w:sz w:val="28"/>
        </w:rPr>
        <w:t xml:space="preserve"> </w:t>
      </w:r>
    </w:p>
    <w:p w:rsidR="004C411C" w:rsidRDefault="00716544" w:rsidP="004C411C">
      <w:pPr>
        <w:jc w:val="right"/>
      </w:pPr>
      <w:r>
        <w:t>C</w:t>
      </w:r>
      <w:r w:rsidR="004C411C">
        <w:t>reated by M. Harada, July 2010</w:t>
      </w:r>
      <w:r w:rsidR="004C411C">
        <w:br/>
        <w:t xml:space="preserve">Updated by </w:t>
      </w:r>
      <w:proofErr w:type="spellStart"/>
      <w:r w:rsidR="004C411C">
        <w:t>DevTech</w:t>
      </w:r>
      <w:proofErr w:type="spellEnd"/>
      <w:r w:rsidR="004C411C">
        <w:t xml:space="preserve"> AEC WG</w:t>
      </w:r>
      <w:r w:rsidR="004C411C">
        <w:br/>
        <w:t xml:space="preserve">Last modified: </w:t>
      </w:r>
      <w:r w:rsidR="00D95026">
        <w:fldChar w:fldCharType="begin"/>
      </w:r>
      <w:r w:rsidR="00D95026">
        <w:instrText xml:space="preserve"> DATE \@ "M/d/yyyy" </w:instrText>
      </w:r>
      <w:r w:rsidR="00D95026">
        <w:fldChar w:fldCharType="separate"/>
      </w:r>
      <w:ins w:id="0" w:author="Gopinath Taget" w:date="2013-05-31T15:53:00Z">
        <w:r w:rsidR="00F31850">
          <w:rPr>
            <w:noProof/>
          </w:rPr>
          <w:t>5/31/2013</w:t>
        </w:r>
      </w:ins>
      <w:del w:id="1" w:author="Gopinath Taget" w:date="2013-05-31T15:53:00Z">
        <w:r w:rsidR="00230887" w:rsidDel="00F31850">
          <w:rPr>
            <w:noProof/>
          </w:rPr>
          <w:delText>5/30/2013</w:delText>
        </w:r>
      </w:del>
      <w:r w:rsidR="00D95026">
        <w:rPr>
          <w:noProof/>
        </w:rPr>
        <w:fldChar w:fldCharType="end"/>
      </w:r>
    </w:p>
    <w:p w:rsidR="00230765" w:rsidRPr="00230887" w:rsidRDefault="00230765" w:rsidP="00BD6D74">
      <w:pPr>
        <w:rPr>
          <w:lang w:val="de-DE"/>
          <w:rPrChange w:id="2" w:author="Gopinath Taget" w:date="2013-05-30T10:45:00Z">
            <w:rPr/>
          </w:rPrChange>
        </w:rPr>
      </w:pPr>
      <w:r w:rsidRPr="00230887">
        <w:rPr>
          <w:b/>
          <w:shd w:val="clear" w:color="auto" w:fill="E6E6E6"/>
          <w:lang w:val="de-DE"/>
          <w:rPrChange w:id="3" w:author="Gopinath Taget" w:date="2013-05-30T10:45:00Z">
            <w:rPr>
              <w:b/>
              <w:shd w:val="clear" w:color="auto" w:fill="E6E6E6"/>
            </w:rPr>
          </w:rPrChange>
        </w:rPr>
        <w:t>&lt;VB.NET&gt;</w:t>
      </w:r>
      <w:r w:rsidRPr="00230887">
        <w:rPr>
          <w:shd w:val="clear" w:color="auto" w:fill="E6E6E6"/>
          <w:lang w:val="de-DE"/>
          <w:rPrChange w:id="4" w:author="Gopinath Taget" w:date="2013-05-30T10:45:00Z">
            <w:rPr>
              <w:shd w:val="clear" w:color="auto" w:fill="E6E6E6"/>
            </w:rPr>
          </w:rPrChange>
        </w:rPr>
        <w:t>VB.NET V</w:t>
      </w:r>
      <w:r w:rsidR="00BD6D74" w:rsidRPr="00230887">
        <w:rPr>
          <w:shd w:val="clear" w:color="auto" w:fill="E6E6E6"/>
          <w:lang w:val="de-DE"/>
          <w:rPrChange w:id="5" w:author="Gopinath Taget" w:date="2013-05-30T10:45:00Z">
            <w:rPr>
              <w:shd w:val="clear" w:color="auto" w:fill="E6E6E6"/>
            </w:rPr>
          </w:rPrChange>
        </w:rPr>
        <w:t>ersion</w:t>
      </w:r>
      <w:r w:rsidRPr="00230887">
        <w:rPr>
          <w:b/>
          <w:shd w:val="clear" w:color="auto" w:fill="E6E6E6"/>
          <w:lang w:val="de-DE"/>
          <w:rPrChange w:id="6" w:author="Gopinath Taget" w:date="2013-05-30T10:45:00Z">
            <w:rPr>
              <w:b/>
              <w:shd w:val="clear" w:color="auto" w:fill="E6E6E6"/>
            </w:rPr>
          </w:rPrChange>
        </w:rPr>
        <w:t>&lt;/VB.NET&gt;</w:t>
      </w:r>
      <w:r w:rsidRPr="00230887">
        <w:rPr>
          <w:lang w:val="de-DE"/>
          <w:rPrChange w:id="7" w:author="Gopinath Taget" w:date="2013-05-30T10:45:00Z">
            <w:rPr/>
          </w:rPrChange>
        </w:rPr>
        <w:t xml:space="preserve"> </w:t>
      </w:r>
      <w:r w:rsidRPr="00230887">
        <w:rPr>
          <w:lang w:val="de-DE"/>
          <w:rPrChange w:id="8" w:author="Gopinath Taget" w:date="2013-05-30T10:45:00Z">
            <w:rPr/>
          </w:rPrChange>
        </w:rPr>
        <w:br/>
      </w:r>
    </w:p>
    <w:p w:rsidR="00166F35" w:rsidRDefault="0009539E">
      <w:r w:rsidRPr="0009539E">
        <w:rPr>
          <w:b/>
        </w:rPr>
        <w:t>Objective:</w:t>
      </w:r>
      <w:r>
        <w:t xml:space="preserve"> </w:t>
      </w:r>
      <w:r w:rsidR="00166F35">
        <w:t xml:space="preserve">In this lab, we will learn </w:t>
      </w:r>
      <w:r w:rsidR="0035710C">
        <w:t>how an element is represented in Revit</w:t>
      </w:r>
      <w:r w:rsidR="001E6207">
        <w:t xml:space="preserve"> an</w:t>
      </w:r>
      <w:r w:rsidR="003C750D">
        <w:t>d how to retrieve information about</w:t>
      </w:r>
      <w:r w:rsidR="001E6207">
        <w:t xml:space="preserve"> an element</w:t>
      </w:r>
      <w:r w:rsidR="0035710C">
        <w:t xml:space="preserve">. </w:t>
      </w:r>
      <w:r w:rsidR="00166F35">
        <w:t xml:space="preserve">We’ll learn how to: </w:t>
      </w:r>
    </w:p>
    <w:p w:rsidR="0035710C" w:rsidRDefault="0035710C" w:rsidP="00166F35">
      <w:pPr>
        <w:pStyle w:val="ListParagraph"/>
        <w:numPr>
          <w:ilvl w:val="0"/>
          <w:numId w:val="1"/>
        </w:numPr>
      </w:pPr>
      <w:r>
        <w:t xml:space="preserve">Identify an element </w:t>
      </w:r>
    </w:p>
    <w:p w:rsidR="0035710C" w:rsidRDefault="0035710C" w:rsidP="00166F35">
      <w:pPr>
        <w:pStyle w:val="ListParagraph"/>
        <w:numPr>
          <w:ilvl w:val="0"/>
          <w:numId w:val="1"/>
        </w:numPr>
      </w:pPr>
      <w:r>
        <w:t xml:space="preserve">Retrieve </w:t>
      </w:r>
      <w:r w:rsidR="00A82E92">
        <w:t xml:space="preserve">a set of </w:t>
      </w:r>
      <w:r>
        <w:t>properties of an element</w:t>
      </w:r>
    </w:p>
    <w:p w:rsidR="00A82E92" w:rsidRDefault="00A82E92" w:rsidP="00166F35">
      <w:pPr>
        <w:pStyle w:val="ListParagraph"/>
        <w:numPr>
          <w:ilvl w:val="0"/>
          <w:numId w:val="1"/>
        </w:numPr>
      </w:pPr>
      <w:r>
        <w:t xml:space="preserve">Retrieve a specific property of an element </w:t>
      </w:r>
    </w:p>
    <w:p w:rsidR="00A82E92" w:rsidRDefault="00A82E92" w:rsidP="00166F35">
      <w:pPr>
        <w:pStyle w:val="ListParagraph"/>
        <w:numPr>
          <w:ilvl w:val="0"/>
          <w:numId w:val="1"/>
        </w:numPr>
      </w:pPr>
      <w:r>
        <w:t xml:space="preserve">Retrieve location information </w:t>
      </w:r>
    </w:p>
    <w:p w:rsidR="00AF37B2" w:rsidRDefault="00A21216" w:rsidP="00A82E92">
      <w:pPr>
        <w:pStyle w:val="ListParagraph"/>
        <w:numPr>
          <w:ilvl w:val="0"/>
          <w:numId w:val="1"/>
        </w:numPr>
      </w:pPr>
      <w:r>
        <w:t>Retrieve geometry</w:t>
      </w:r>
      <w:r w:rsidR="00A82E92">
        <w:t xml:space="preserve"> information </w:t>
      </w:r>
    </w:p>
    <w:p w:rsidR="00AF37B2" w:rsidRDefault="0009539E" w:rsidP="00AF37B2">
      <w:r>
        <w:rPr>
          <w:b/>
        </w:rPr>
        <w:t>Tasks</w:t>
      </w:r>
      <w:r w:rsidRPr="0009539E">
        <w:rPr>
          <w:b/>
        </w:rPr>
        <w:t xml:space="preserve">: </w:t>
      </w:r>
      <w:r w:rsidR="0054398E">
        <w:t>We’ll write</w:t>
      </w:r>
      <w:r w:rsidR="00166F35">
        <w:t xml:space="preserve"> </w:t>
      </w:r>
      <w:r w:rsidR="00A82E92">
        <w:t xml:space="preserve">a </w:t>
      </w:r>
      <w:r w:rsidR="00166F35">
        <w:t>command</w:t>
      </w:r>
      <w:r w:rsidR="0054398E">
        <w:t xml:space="preserve"> </w:t>
      </w:r>
      <w:r w:rsidR="00A82E92">
        <w:t>that prompts the user to pick an element, identify the kind of element, and displays its information about properties, location and geometry</w:t>
      </w:r>
      <w:r w:rsidR="00AF37B2">
        <w:t xml:space="preserve">: </w:t>
      </w:r>
    </w:p>
    <w:p w:rsidR="00A82E92" w:rsidRDefault="00A82E92" w:rsidP="00AF37B2">
      <w:pPr>
        <w:pStyle w:val="ListParagraph"/>
        <w:numPr>
          <w:ilvl w:val="0"/>
          <w:numId w:val="2"/>
        </w:numPr>
      </w:pPr>
      <w:r>
        <w:t xml:space="preserve">Pick an </w:t>
      </w:r>
      <w:r w:rsidR="001E6207">
        <w:t>element.</w:t>
      </w:r>
    </w:p>
    <w:p w:rsidR="001E6207" w:rsidRDefault="001E6207" w:rsidP="00AF37B2">
      <w:pPr>
        <w:pStyle w:val="ListParagraph"/>
        <w:numPr>
          <w:ilvl w:val="0"/>
          <w:numId w:val="2"/>
        </w:numPr>
      </w:pPr>
      <w:r>
        <w:t xml:space="preserve">Show basic information about the element </w:t>
      </w:r>
      <w:r w:rsidR="007039CC">
        <w:t xml:space="preserve">and its family type </w:t>
      </w:r>
      <w:r>
        <w:t xml:space="preserve">(i.e., class name, category and element Id).  </w:t>
      </w:r>
    </w:p>
    <w:p w:rsidR="001E6207" w:rsidRDefault="001E6207" w:rsidP="00AF37B2">
      <w:pPr>
        <w:pStyle w:val="ListParagraph"/>
        <w:numPr>
          <w:ilvl w:val="0"/>
          <w:numId w:val="2"/>
        </w:numPr>
      </w:pPr>
      <w:r>
        <w:t xml:space="preserve">Identify the element that you have picked. (e.g., is it a wall, window or door?) </w:t>
      </w:r>
    </w:p>
    <w:p w:rsidR="001E6207" w:rsidRDefault="007039CC" w:rsidP="00AF37B2">
      <w:pPr>
        <w:pStyle w:val="ListParagraph"/>
        <w:numPr>
          <w:ilvl w:val="0"/>
          <w:numId w:val="2"/>
        </w:numPr>
      </w:pPr>
      <w:r>
        <w:t>Show</w:t>
      </w:r>
      <w:r w:rsidR="001E6207">
        <w:t xml:space="preserve"> the set of properties of the element</w:t>
      </w:r>
      <w:r>
        <w:t xml:space="preserve"> and its family type</w:t>
      </w:r>
      <w:r w:rsidR="001E6207">
        <w:t xml:space="preserve">. </w:t>
      </w:r>
    </w:p>
    <w:p w:rsidR="003466B7" w:rsidRDefault="007039CC" w:rsidP="00AF37B2">
      <w:pPr>
        <w:pStyle w:val="ListParagraph"/>
        <w:numPr>
          <w:ilvl w:val="0"/>
          <w:numId w:val="2"/>
        </w:numPr>
      </w:pPr>
      <w:r>
        <w:t>Show</w:t>
      </w:r>
      <w:r w:rsidR="001E6207">
        <w:t xml:space="preserve"> specific properties of the </w:t>
      </w:r>
      <w:r w:rsidR="003466B7">
        <w:t>element</w:t>
      </w:r>
      <w:r>
        <w:t xml:space="preserve"> and its family type</w:t>
      </w:r>
      <w:r w:rsidR="003466B7">
        <w:t>.</w:t>
      </w:r>
    </w:p>
    <w:p w:rsidR="001E6207" w:rsidRDefault="001E6207" w:rsidP="00AF37B2">
      <w:pPr>
        <w:pStyle w:val="ListParagraph"/>
        <w:numPr>
          <w:ilvl w:val="0"/>
          <w:numId w:val="2"/>
        </w:numPr>
      </w:pPr>
      <w:r>
        <w:t xml:space="preserve"> </w:t>
      </w:r>
      <w:r w:rsidR="007039CC">
        <w:t>Show the location information of the element</w:t>
      </w:r>
    </w:p>
    <w:p w:rsidR="00914EEF" w:rsidRDefault="007039CC" w:rsidP="00914EEF">
      <w:pPr>
        <w:pStyle w:val="ListParagraph"/>
        <w:numPr>
          <w:ilvl w:val="0"/>
          <w:numId w:val="2"/>
        </w:numPr>
      </w:pPr>
      <w:r>
        <w:t>Show the geometry information of the element</w:t>
      </w:r>
      <w:r w:rsidR="00D13F6C">
        <w:t xml:space="preserve"> (Optional) </w:t>
      </w:r>
    </w:p>
    <w:p w:rsidR="004C411C" w:rsidRDefault="007D27DF" w:rsidP="004C411C">
      <w:r>
        <w:t xml:space="preserve">Figure 1 </w:t>
      </w:r>
      <w:r w:rsidR="001D55D4">
        <w:t xml:space="preserve">and 2 shows </w:t>
      </w:r>
      <w:r>
        <w:t xml:space="preserve">the sample images </w:t>
      </w:r>
      <w:r w:rsidR="001D55D4">
        <w:t>of output after r</w:t>
      </w:r>
      <w:r>
        <w:t>unning the command</w:t>
      </w:r>
      <w:r w:rsidR="001D55D4">
        <w:t xml:space="preserve"> </w:t>
      </w:r>
      <w:r>
        <w:t xml:space="preserve">that you will be </w:t>
      </w:r>
      <w:r w:rsidR="001D55D4">
        <w:t>defining in this lab</w:t>
      </w:r>
      <w:r>
        <w:t xml:space="preserve">: </w:t>
      </w:r>
      <w:r w:rsidR="009F1B6C">
        <w:t xml:space="preserve">  </w:t>
      </w:r>
      <w:r w:rsidR="0010795B">
        <w:t xml:space="preserve"> </w:t>
      </w:r>
      <w:r w:rsidR="0010795B" w:rsidRPr="00BF3C26">
        <w:t xml:space="preserve"> </w:t>
      </w:r>
    </w:p>
    <w:p w:rsidR="001D55D4" w:rsidRDefault="001D55D4" w:rsidP="004C411C">
      <w:pPr>
        <w:jc w:val="center"/>
      </w:pPr>
      <w:r>
        <w:rPr>
          <w:noProof/>
          <w:lang w:eastAsia="en-US"/>
        </w:rPr>
        <w:lastRenderedPageBreak/>
        <w:drawing>
          <wp:inline distT="0" distB="0" distL="0" distR="0">
            <wp:extent cx="5337954" cy="2024544"/>
            <wp:effectExtent l="19050" t="0" r="0" b="0"/>
            <wp:docPr id="14" name="Picture 13" descr="DB Element Basic Info Identi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Element Basic Info Identify.PNG"/>
                    <pic:cNvPicPr/>
                  </pic:nvPicPr>
                  <pic:blipFill>
                    <a:blip r:embed="rId7"/>
                    <a:stretch>
                      <a:fillRect/>
                    </a:stretch>
                  </pic:blipFill>
                  <pic:spPr>
                    <a:xfrm>
                      <a:off x="0" y="0"/>
                      <a:ext cx="5342680" cy="2026336"/>
                    </a:xfrm>
                    <a:prstGeom prst="rect">
                      <a:avLst/>
                    </a:prstGeom>
                  </pic:spPr>
                </pic:pic>
              </a:graphicData>
            </a:graphic>
          </wp:inline>
        </w:drawing>
      </w:r>
    </w:p>
    <w:p w:rsidR="001D55D4" w:rsidRDefault="001D55D4" w:rsidP="001D55D4">
      <w:pPr>
        <w:jc w:val="center"/>
      </w:pPr>
      <w:proofErr w:type="gramStart"/>
      <w:r>
        <w:t>Figure 1.</w:t>
      </w:r>
      <w:proofErr w:type="gramEnd"/>
      <w:r>
        <w:t xml:space="preserve"> </w:t>
      </w:r>
      <w:proofErr w:type="gramStart"/>
      <w:r>
        <w:t>Dialogs showing b</w:t>
      </w:r>
      <w:r w:rsidR="00FE3A88">
        <w:t>asic information and identity of</w:t>
      </w:r>
      <w:r>
        <w:t xml:space="preserve"> </w:t>
      </w:r>
      <w:r w:rsidR="00FE3A88">
        <w:t xml:space="preserve">an </w:t>
      </w:r>
      <w:r>
        <w:t>element.</w:t>
      </w:r>
      <w:proofErr w:type="gramEnd"/>
    </w:p>
    <w:p w:rsidR="00C463AB" w:rsidRDefault="001D55D4" w:rsidP="00C463AB">
      <w:pPr>
        <w:jc w:val="center"/>
        <w:rPr>
          <w:color w:val="984806" w:themeColor="accent6" w:themeShade="80"/>
        </w:rPr>
      </w:pPr>
      <w:r>
        <w:rPr>
          <w:noProof/>
          <w:color w:val="984806" w:themeColor="accent6" w:themeShade="80"/>
          <w:lang w:eastAsia="en-US"/>
        </w:rPr>
        <w:drawing>
          <wp:inline distT="0" distB="0" distL="0" distR="0">
            <wp:extent cx="5743395" cy="5148806"/>
            <wp:effectExtent l="19050" t="0" r="0" b="0"/>
            <wp:docPr id="16" name="Picture 15" descr="DB Element and Type Parame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Element and Type Parameters.PNG"/>
                    <pic:cNvPicPr/>
                  </pic:nvPicPr>
                  <pic:blipFill>
                    <a:blip r:embed="rId8"/>
                    <a:stretch>
                      <a:fillRect/>
                    </a:stretch>
                  </pic:blipFill>
                  <pic:spPr>
                    <a:xfrm>
                      <a:off x="0" y="0"/>
                      <a:ext cx="5745132" cy="5150363"/>
                    </a:xfrm>
                    <a:prstGeom prst="rect">
                      <a:avLst/>
                    </a:prstGeom>
                  </pic:spPr>
                </pic:pic>
              </a:graphicData>
            </a:graphic>
          </wp:inline>
        </w:drawing>
      </w:r>
    </w:p>
    <w:p w:rsidR="001D55D4" w:rsidRPr="001D55D4" w:rsidRDefault="001D55D4" w:rsidP="00C463AB">
      <w:pPr>
        <w:jc w:val="center"/>
      </w:pPr>
      <w:proofErr w:type="gramStart"/>
      <w:r w:rsidRPr="001D55D4">
        <w:t>Figure 2.</w:t>
      </w:r>
      <w:proofErr w:type="gramEnd"/>
      <w:r w:rsidRPr="001D55D4">
        <w:t xml:space="preserve"> </w:t>
      </w:r>
      <w:r>
        <w:t xml:space="preserve">Dialogs showing properties (or parameters) of an element and of its type </w:t>
      </w:r>
    </w:p>
    <w:p w:rsidR="00344C25" w:rsidRDefault="00344C25">
      <w:pPr>
        <w:rPr>
          <w:color w:val="984806" w:themeColor="accent6" w:themeShade="80"/>
        </w:rPr>
      </w:pPr>
    </w:p>
    <w:p w:rsidR="00166F35" w:rsidRDefault="00040FA8">
      <w:r>
        <w:t xml:space="preserve">The following is the </w:t>
      </w:r>
      <w:r w:rsidR="00BC6C4C">
        <w:t xml:space="preserve">breakdown of </w:t>
      </w:r>
      <w:r>
        <w:t>step by step instructions</w:t>
      </w:r>
      <w:r w:rsidR="00BC6C4C">
        <w:t xml:space="preserve"> in this lab</w:t>
      </w:r>
      <w:r w:rsidR="007C123C">
        <w:t xml:space="preserve">: </w:t>
      </w:r>
    </w:p>
    <w:p w:rsidR="00344C25" w:rsidRDefault="00344C25" w:rsidP="00235B97">
      <w:pPr>
        <w:pStyle w:val="ListParagraph"/>
        <w:numPr>
          <w:ilvl w:val="0"/>
          <w:numId w:val="4"/>
        </w:numPr>
      </w:pPr>
      <w:r>
        <w:t>Define A</w:t>
      </w:r>
      <w:r w:rsidR="00914EEF">
        <w:t xml:space="preserve"> New</w:t>
      </w:r>
      <w:r>
        <w:t xml:space="preserve"> External Command</w:t>
      </w:r>
    </w:p>
    <w:p w:rsidR="00344C25" w:rsidRDefault="0030528E" w:rsidP="00235B97">
      <w:pPr>
        <w:pStyle w:val="ListParagraph"/>
        <w:numPr>
          <w:ilvl w:val="0"/>
          <w:numId w:val="4"/>
        </w:numPr>
      </w:pPr>
      <w:r>
        <w:t xml:space="preserve">Pick </w:t>
      </w:r>
      <w:r w:rsidR="00344C25">
        <w:t>an Element</w:t>
      </w:r>
    </w:p>
    <w:p w:rsidR="00344C25" w:rsidRDefault="00344C25" w:rsidP="00235B97">
      <w:pPr>
        <w:pStyle w:val="ListParagraph"/>
        <w:numPr>
          <w:ilvl w:val="0"/>
          <w:numId w:val="4"/>
        </w:numPr>
      </w:pPr>
      <w:r>
        <w:t>Basic Element Information</w:t>
      </w:r>
    </w:p>
    <w:p w:rsidR="00344C25" w:rsidRDefault="00344C25" w:rsidP="00235B97">
      <w:pPr>
        <w:pStyle w:val="ListParagraph"/>
        <w:numPr>
          <w:ilvl w:val="0"/>
          <w:numId w:val="4"/>
        </w:numPr>
      </w:pPr>
      <w:r>
        <w:t>Identify Element</w:t>
      </w:r>
    </w:p>
    <w:p w:rsidR="00344C25" w:rsidRDefault="00914EEF" w:rsidP="00235B97">
      <w:pPr>
        <w:pStyle w:val="ListParagraph"/>
        <w:numPr>
          <w:ilvl w:val="0"/>
          <w:numId w:val="4"/>
        </w:numPr>
      </w:pPr>
      <w:r>
        <w:t>Parameter</w:t>
      </w:r>
      <w:r w:rsidR="0050566D">
        <w:t>s</w:t>
      </w:r>
      <w:r>
        <w:t xml:space="preserve"> </w:t>
      </w:r>
    </w:p>
    <w:p w:rsidR="00344C25" w:rsidRDefault="00344C25" w:rsidP="00235B97">
      <w:pPr>
        <w:pStyle w:val="ListParagraph"/>
        <w:numPr>
          <w:ilvl w:val="0"/>
          <w:numId w:val="4"/>
        </w:numPr>
      </w:pPr>
      <w:r>
        <w:t xml:space="preserve">Location Information </w:t>
      </w:r>
    </w:p>
    <w:p w:rsidR="00E63A94" w:rsidRDefault="00344C25" w:rsidP="00235B97">
      <w:pPr>
        <w:pStyle w:val="ListParagraph"/>
        <w:numPr>
          <w:ilvl w:val="0"/>
          <w:numId w:val="4"/>
        </w:numPr>
      </w:pPr>
      <w:r>
        <w:t>Geometry Information</w:t>
      </w:r>
      <w:r w:rsidR="00D13F6C">
        <w:t xml:space="preserve"> (Optional) </w:t>
      </w:r>
    </w:p>
    <w:p w:rsidR="00914EEF" w:rsidRDefault="00914EEF" w:rsidP="00235B97">
      <w:pPr>
        <w:pStyle w:val="ListParagraph"/>
        <w:numPr>
          <w:ilvl w:val="0"/>
          <w:numId w:val="4"/>
        </w:numPr>
      </w:pPr>
      <w:r>
        <w:t xml:space="preserve">Summary </w:t>
      </w:r>
    </w:p>
    <w:p w:rsidR="00344C25" w:rsidRDefault="00344C25" w:rsidP="00344C25">
      <w:pPr>
        <w:pStyle w:val="ListParagraph"/>
      </w:pPr>
    </w:p>
    <w:p w:rsidR="00A6489D" w:rsidRPr="00040FA8" w:rsidRDefault="00A6489D" w:rsidP="00E63A94">
      <w:pPr>
        <w:pStyle w:val="ListParagraph"/>
        <w:ind w:left="360"/>
      </w:pPr>
    </w:p>
    <w:p w:rsidR="00AF4D5D" w:rsidRDefault="00914EEF" w:rsidP="00235B97">
      <w:pPr>
        <w:pStyle w:val="ListParagraph"/>
        <w:numPr>
          <w:ilvl w:val="0"/>
          <w:numId w:val="3"/>
        </w:numPr>
        <w:rPr>
          <w:b/>
          <w:sz w:val="28"/>
        </w:rPr>
      </w:pPr>
      <w:bookmarkStart w:id="9" w:name="defineExternalCommand"/>
      <w:r>
        <w:rPr>
          <w:b/>
          <w:sz w:val="28"/>
        </w:rPr>
        <w:t>Define A New External Command</w:t>
      </w:r>
      <w:bookmarkEnd w:id="9"/>
      <w:r w:rsidR="00A46817">
        <w:rPr>
          <w:b/>
          <w:sz w:val="28"/>
        </w:rPr>
        <w:t xml:space="preserve"> </w:t>
      </w:r>
    </w:p>
    <w:p w:rsidR="00914EEF" w:rsidRPr="009F72CD" w:rsidRDefault="00914EEF" w:rsidP="00914EEF">
      <w:pPr>
        <w:rPr>
          <w:b/>
        </w:rPr>
      </w:pPr>
      <w:r>
        <w:t xml:space="preserve">We’ll </w:t>
      </w:r>
      <w:r w:rsidR="004A2066">
        <w:t>add</w:t>
      </w:r>
      <w:r>
        <w:t xml:space="preserve"> another </w:t>
      </w:r>
      <w:r w:rsidR="004A2066">
        <w:t xml:space="preserve">external </w:t>
      </w:r>
      <w:r>
        <w:t xml:space="preserve">command to the current project. </w:t>
      </w:r>
      <w:r w:rsidR="00120CC8">
        <w:t>Do not create a new project, but use the existing one.</w:t>
      </w:r>
      <w:r>
        <w:t xml:space="preserve"> </w:t>
      </w:r>
    </w:p>
    <w:p w:rsidR="00914EEF" w:rsidRDefault="004A2066" w:rsidP="00235B97">
      <w:pPr>
        <w:pStyle w:val="ListParagraph"/>
        <w:numPr>
          <w:ilvl w:val="1"/>
          <w:numId w:val="3"/>
        </w:numPr>
      </w:pPr>
      <w:r>
        <w:t xml:space="preserve">Add a new </w:t>
      </w:r>
      <w:r w:rsidR="00DD3E1C">
        <w:t xml:space="preserve">file and define another external command </w:t>
      </w:r>
      <w:r>
        <w:t>to your project</w:t>
      </w:r>
      <w:r w:rsidR="00914EEF">
        <w:t xml:space="preserve">.  Let’s name them as follows:  </w:t>
      </w:r>
    </w:p>
    <w:p w:rsidR="00914EEF" w:rsidRDefault="00914EEF" w:rsidP="00235B97">
      <w:pPr>
        <w:pStyle w:val="ListParagraph"/>
        <w:numPr>
          <w:ilvl w:val="0"/>
          <w:numId w:val="6"/>
        </w:numPr>
      </w:pPr>
      <w:r>
        <w:t xml:space="preserve">File name:  </w:t>
      </w:r>
      <w:r w:rsidR="002E58D4">
        <w:rPr>
          <w:b/>
        </w:rPr>
        <w:t>2_Db</w:t>
      </w:r>
      <w:r w:rsidRPr="004A2066">
        <w:rPr>
          <w:b/>
        </w:rPr>
        <w:t>Element.vb (or .</w:t>
      </w:r>
      <w:proofErr w:type="spellStart"/>
      <w:r w:rsidRPr="004A2066">
        <w:rPr>
          <w:b/>
        </w:rPr>
        <w:t>cs</w:t>
      </w:r>
      <w:proofErr w:type="spellEnd"/>
      <w:r w:rsidRPr="004A2066">
        <w:rPr>
          <w:b/>
        </w:rPr>
        <w:t xml:space="preserve">) </w:t>
      </w:r>
    </w:p>
    <w:p w:rsidR="00914EEF" w:rsidRDefault="00914EEF" w:rsidP="00235B97">
      <w:pPr>
        <w:pStyle w:val="ListParagraph"/>
        <w:numPr>
          <w:ilvl w:val="0"/>
          <w:numId w:val="6"/>
        </w:numPr>
      </w:pPr>
      <w:r>
        <w:t xml:space="preserve">Command class name: </w:t>
      </w:r>
      <w:proofErr w:type="spellStart"/>
      <w:r w:rsidRPr="004A2066">
        <w:rPr>
          <w:b/>
        </w:rPr>
        <w:t>DBElement</w:t>
      </w:r>
      <w:proofErr w:type="spellEnd"/>
      <w:r>
        <w:t xml:space="preserve"> </w:t>
      </w:r>
    </w:p>
    <w:p w:rsidR="001B193D" w:rsidRDefault="00914EEF" w:rsidP="004A2066">
      <w:r>
        <w:t xml:space="preserve">(Once again, you may choose to use any names you want here.  When you do so, just remember what you are calling your own project, and substitute these names as needed while following the instruction in this document.) </w:t>
      </w:r>
    </w:p>
    <w:p w:rsidR="00EA505D" w:rsidRPr="00EA505D" w:rsidRDefault="00EA505D" w:rsidP="00A6489D">
      <w:pPr>
        <w:pStyle w:val="ListParagraph"/>
        <w:ind w:left="0"/>
        <w:rPr>
          <w:b/>
        </w:rPr>
      </w:pPr>
      <w:r>
        <w:rPr>
          <w:b/>
        </w:rPr>
        <w:t xml:space="preserve">Required </w:t>
      </w:r>
      <w:r w:rsidRPr="00EA505D">
        <w:rPr>
          <w:b/>
        </w:rPr>
        <w:t xml:space="preserve">Namespaces: </w:t>
      </w:r>
    </w:p>
    <w:p w:rsidR="00F5179D" w:rsidRDefault="00466B3B" w:rsidP="00A6489D">
      <w:pPr>
        <w:pStyle w:val="ListParagraph"/>
        <w:ind w:left="0"/>
      </w:pPr>
      <w:r>
        <w:t xml:space="preserve">Namespaces needed for this lab are: </w:t>
      </w:r>
      <w:r w:rsidR="00F5179D">
        <w:t xml:space="preserve"> </w:t>
      </w:r>
    </w:p>
    <w:p w:rsidR="00F5179D" w:rsidRDefault="00466B3B" w:rsidP="00235B97">
      <w:pPr>
        <w:pStyle w:val="ListParagraph"/>
        <w:numPr>
          <w:ilvl w:val="0"/>
          <w:numId w:val="5"/>
        </w:numPr>
        <w:ind w:left="720"/>
      </w:pPr>
      <w:r>
        <w:t>(</w:t>
      </w:r>
      <w:proofErr w:type="spellStart"/>
      <w:r w:rsidR="00F5179D">
        <w:t>System.Linq</w:t>
      </w:r>
      <w:proofErr w:type="spellEnd"/>
      <w:r>
        <w:t xml:space="preserve">) (needed for Lab3) </w:t>
      </w:r>
    </w:p>
    <w:p w:rsidR="00F5179D" w:rsidRDefault="00F5179D" w:rsidP="00235B97">
      <w:pPr>
        <w:pStyle w:val="ListParagraph"/>
        <w:numPr>
          <w:ilvl w:val="0"/>
          <w:numId w:val="5"/>
        </w:numPr>
        <w:ind w:left="720"/>
      </w:pPr>
      <w:proofErr w:type="spellStart"/>
      <w:r>
        <w:t>Autodesk.Revit.DB</w:t>
      </w:r>
      <w:proofErr w:type="spellEnd"/>
    </w:p>
    <w:p w:rsidR="00F5179D" w:rsidRDefault="00F5179D" w:rsidP="00235B97">
      <w:pPr>
        <w:pStyle w:val="ListParagraph"/>
        <w:numPr>
          <w:ilvl w:val="0"/>
          <w:numId w:val="5"/>
        </w:numPr>
        <w:ind w:left="720"/>
      </w:pPr>
      <w:proofErr w:type="spellStart"/>
      <w:r>
        <w:t>Autodesk.Revit.UI</w:t>
      </w:r>
      <w:proofErr w:type="spellEnd"/>
    </w:p>
    <w:p w:rsidR="00F5179D" w:rsidRDefault="00EA505D" w:rsidP="00235B97">
      <w:pPr>
        <w:pStyle w:val="ListParagraph"/>
        <w:numPr>
          <w:ilvl w:val="0"/>
          <w:numId w:val="5"/>
        </w:numPr>
        <w:ind w:left="720"/>
      </w:pPr>
      <w:proofErr w:type="spellStart"/>
      <w:r>
        <w:t>Autodesk.Revit.ApplicationServices</w:t>
      </w:r>
      <w:proofErr w:type="spellEnd"/>
    </w:p>
    <w:p w:rsidR="00466B3B" w:rsidRDefault="00EA505D" w:rsidP="00235B97">
      <w:pPr>
        <w:pStyle w:val="ListParagraph"/>
        <w:numPr>
          <w:ilvl w:val="0"/>
          <w:numId w:val="5"/>
        </w:numPr>
        <w:ind w:left="720"/>
      </w:pPr>
      <w:proofErr w:type="spellStart"/>
      <w:r>
        <w:t>Autodesk.Revit.</w:t>
      </w:r>
      <w:r w:rsidR="00AF4D5D">
        <w:t>Attributes</w:t>
      </w:r>
      <w:proofErr w:type="spellEnd"/>
      <w:r w:rsidR="00AF4D5D">
        <w:t xml:space="preserve"> </w:t>
      </w:r>
    </w:p>
    <w:p w:rsidR="001F3383" w:rsidRDefault="00466B3B" w:rsidP="00235B97">
      <w:pPr>
        <w:pStyle w:val="ListParagraph"/>
        <w:numPr>
          <w:ilvl w:val="0"/>
          <w:numId w:val="5"/>
        </w:numPr>
        <w:ind w:left="720"/>
      </w:pPr>
      <w:proofErr w:type="spellStart"/>
      <w:r>
        <w:t>Autodesk.Revit.UI.Selection</w:t>
      </w:r>
      <w:proofErr w:type="spellEnd"/>
      <w:r>
        <w:t xml:space="preserve"> (this is for selection) </w:t>
      </w:r>
      <w:r w:rsidR="001F3383">
        <w:br/>
      </w:r>
    </w:p>
    <w:p w:rsidR="00466B3B" w:rsidRDefault="005E534E" w:rsidP="00466B3B">
      <w:pPr>
        <w:pStyle w:val="ListParagraph"/>
        <w:ind w:left="0"/>
      </w:pPr>
      <w:r w:rsidRPr="00466B3B">
        <w:t>Note</w:t>
      </w:r>
      <w:r w:rsidR="00DF139E">
        <w:t xml:space="preserve"> (VB.NET only): </w:t>
      </w:r>
      <w:r w:rsidR="00466B3B">
        <w:t xml:space="preserve">if you are writing in VB.NET and you import namespaces at the project level, (i.e., in the project properties, there is no need to explicitly import in each file. </w:t>
      </w:r>
    </w:p>
    <w:p w:rsidR="00B37F40" w:rsidRDefault="00B37F40" w:rsidP="00B37F40">
      <w:pPr>
        <w:pStyle w:val="ListParagraph"/>
        <w:ind w:left="360"/>
      </w:pPr>
    </w:p>
    <w:p w:rsidR="00DD3E1C" w:rsidRDefault="0005721A" w:rsidP="00235B97">
      <w:pPr>
        <w:pStyle w:val="ListParagraph"/>
        <w:numPr>
          <w:ilvl w:val="1"/>
          <w:numId w:val="3"/>
        </w:numPr>
      </w:pPr>
      <w:r>
        <w:t xml:space="preserve"> </w:t>
      </w:r>
      <w:r w:rsidR="00DD3E1C">
        <w:t xml:space="preserve">To </w:t>
      </w:r>
      <w:r w:rsidR="00313869">
        <w:t xml:space="preserve">make it easier to access the top level objects in our labs, we will define member variables to the </w:t>
      </w:r>
      <w:r w:rsidR="00DD3E1C">
        <w:t>k</w:t>
      </w:r>
      <w:r w:rsidR="00313869">
        <w:t xml:space="preserve">eep the top level object accessible throughout this </w:t>
      </w:r>
      <w:r w:rsidR="00DD3E1C">
        <w:t>document or the class</w:t>
      </w:r>
      <w:r w:rsidR="00313869">
        <w:t xml:space="preserve">. </w:t>
      </w:r>
      <w:r w:rsidR="00DD3E1C">
        <w:t>Revit has a concept of separa</w:t>
      </w:r>
      <w:r w:rsidR="005F21F8">
        <w:t>tion between DB and UI objects.</w:t>
      </w:r>
      <w:r w:rsidR="00E409B2">
        <w:t xml:space="preserve"> This applies to the Revit application and document objects.</w:t>
      </w:r>
      <w:r w:rsidR="005F21F8">
        <w:t xml:space="preserve"> </w:t>
      </w:r>
      <w:r w:rsidR="00E409B2">
        <w:lastRenderedPageBreak/>
        <w:t xml:space="preserve">These top level objects are accessible as follows: </w:t>
      </w:r>
      <w:r w:rsidR="00E409B2">
        <w:br/>
      </w:r>
    </w:p>
    <w:p w:rsidR="005F21F8" w:rsidRDefault="00DD3E1C" w:rsidP="00235B97">
      <w:pPr>
        <w:pStyle w:val="ListParagraph"/>
        <w:numPr>
          <w:ilvl w:val="0"/>
          <w:numId w:val="7"/>
        </w:numPr>
      </w:pPr>
      <w:proofErr w:type="spellStart"/>
      <w:r>
        <w:t>UIApplication</w:t>
      </w:r>
      <w:proofErr w:type="spellEnd"/>
      <w:r w:rsidR="005F21F8">
        <w:t xml:space="preserve">  </w:t>
      </w:r>
      <w:r w:rsidR="005F21F8">
        <w:sym w:font="Wingdings" w:char="F0DF"/>
      </w:r>
      <w:r>
        <w:t xml:space="preserve"> </w:t>
      </w:r>
      <w:proofErr w:type="spellStart"/>
      <w:r>
        <w:t>commandData.Application</w:t>
      </w:r>
      <w:proofErr w:type="spellEnd"/>
    </w:p>
    <w:p w:rsidR="005F21F8" w:rsidRDefault="005F21F8" w:rsidP="00235B97">
      <w:pPr>
        <w:pStyle w:val="ListParagraph"/>
        <w:numPr>
          <w:ilvl w:val="0"/>
          <w:numId w:val="7"/>
        </w:numPr>
      </w:pPr>
      <w:r>
        <w:t xml:space="preserve">Application </w:t>
      </w:r>
      <w:r>
        <w:sym w:font="Wingdings" w:char="F0DF"/>
      </w:r>
      <w:proofErr w:type="spellStart"/>
      <w:r>
        <w:t>UIApplication.Application</w:t>
      </w:r>
      <w:proofErr w:type="spellEnd"/>
      <w:r>
        <w:t xml:space="preserve"> </w:t>
      </w:r>
    </w:p>
    <w:p w:rsidR="005F21F8" w:rsidRDefault="005F21F8" w:rsidP="00235B97">
      <w:pPr>
        <w:pStyle w:val="ListParagraph"/>
        <w:numPr>
          <w:ilvl w:val="0"/>
          <w:numId w:val="7"/>
        </w:numPr>
      </w:pPr>
      <w:proofErr w:type="spellStart"/>
      <w:r>
        <w:t>UIDocument</w:t>
      </w:r>
      <w:proofErr w:type="spellEnd"/>
      <w:r>
        <w:t xml:space="preserve"> </w:t>
      </w:r>
      <w:r>
        <w:sym w:font="Wingdings" w:char="F0DF"/>
      </w:r>
      <w:r>
        <w:t xml:space="preserve"> </w:t>
      </w:r>
      <w:proofErr w:type="spellStart"/>
      <w:r w:rsidR="00E409B2">
        <w:t>UIApplication.</w:t>
      </w:r>
      <w:r>
        <w:t>ActiveUIDocument</w:t>
      </w:r>
      <w:proofErr w:type="spellEnd"/>
    </w:p>
    <w:p w:rsidR="005F21F8" w:rsidRDefault="005F21F8" w:rsidP="00235B97">
      <w:pPr>
        <w:pStyle w:val="ListParagraph"/>
        <w:numPr>
          <w:ilvl w:val="0"/>
          <w:numId w:val="7"/>
        </w:numPr>
      </w:pPr>
      <w:r>
        <w:t xml:space="preserve">Document </w:t>
      </w:r>
      <w:r>
        <w:sym w:font="Wingdings" w:char="F0DF"/>
      </w:r>
      <w:r>
        <w:t xml:space="preserve"> </w:t>
      </w:r>
      <w:proofErr w:type="spellStart"/>
      <w:r w:rsidR="00E409B2">
        <w:t>UIDocument</w:t>
      </w:r>
      <w:r>
        <w:t>.Document</w:t>
      </w:r>
      <w:proofErr w:type="spellEnd"/>
      <w:r>
        <w:t xml:space="preserve"> </w:t>
      </w:r>
    </w:p>
    <w:p w:rsidR="003C750D" w:rsidRDefault="00E409B2" w:rsidP="00DD3E1C">
      <w:r>
        <w:t>Define member vari</w:t>
      </w:r>
      <w:r w:rsidR="00477F2E">
        <w:t xml:space="preserve">ables, e.g., </w:t>
      </w:r>
      <w:proofErr w:type="spellStart"/>
      <w:r w:rsidR="0061586C">
        <w:t>m</w:t>
      </w:r>
      <w:r w:rsidR="00477F2E">
        <w:t>_rvtApp</w:t>
      </w:r>
      <w:proofErr w:type="spellEnd"/>
      <w:r w:rsidR="00477F2E">
        <w:t xml:space="preserve"> and </w:t>
      </w:r>
      <w:proofErr w:type="spellStart"/>
      <w:r w:rsidR="0061586C">
        <w:t>m</w:t>
      </w:r>
      <w:r>
        <w:t>_rvtDoc</w:t>
      </w:r>
      <w:proofErr w:type="spellEnd"/>
      <w:r w:rsidR="0030528E">
        <w:t>,</w:t>
      </w:r>
      <w:r w:rsidR="00477F2E">
        <w:t xml:space="preserve"> to keep</w:t>
      </w:r>
      <w:r>
        <w:t xml:space="preserve"> DB level application and document respectively. The following is an example:  </w:t>
      </w:r>
    </w:p>
    <w:p w:rsidR="00DD3E1C" w:rsidRDefault="00DD3E1C" w:rsidP="00DD3E1C"/>
    <w:p w:rsidR="004E0FCD" w:rsidRPr="0005721A" w:rsidRDefault="004E0FCD" w:rsidP="006B0AFC">
      <w:pPr>
        <w:shd w:val="clear" w:color="000000" w:fill="E6E6E6"/>
        <w:autoSpaceDE w:val="0"/>
        <w:autoSpaceDN w:val="0"/>
        <w:adjustRightInd w:val="0"/>
        <w:spacing w:after="0" w:line="240" w:lineRule="auto"/>
        <w:rPr>
          <w:rFonts w:ascii="Courier New" w:hAnsi="Courier New" w:cs="Courier New"/>
          <w:noProof/>
          <w:sz w:val="20"/>
          <w:szCs w:val="20"/>
        </w:rPr>
      </w:pPr>
      <w:r w:rsidRPr="006663E6">
        <w:rPr>
          <w:rFonts w:ascii="Courier New" w:hAnsi="Courier New" w:cs="Courier New"/>
          <w:b/>
          <w:noProof/>
          <w:sz w:val="20"/>
          <w:szCs w:val="20"/>
        </w:rPr>
        <w:t>&lt;VB.NET&gt;</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DB Element – learn about Revit element </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&lt;Transaction(TransactionMode.Automatic)&gt;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DBElement</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IExternalCommand</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color w:val="008000"/>
          <w:sz w:val="20"/>
          <w:szCs w:val="20"/>
        </w:rPr>
      </w:pPr>
      <w:r w:rsidRPr="00DD3E1C">
        <w:rPr>
          <w:rFonts w:ascii="Courier New" w:hAnsi="Courier New" w:cs="Courier New"/>
          <w:b/>
          <w:noProof/>
          <w:sz w:val="20"/>
          <w:szCs w:val="20"/>
        </w:rPr>
        <w:t xml:space="preserve">    </w:t>
      </w:r>
      <w:r w:rsidR="008E1DE1">
        <w:rPr>
          <w:rFonts w:ascii="Courier New" w:hAnsi="Courier New" w:cs="Courier New"/>
          <w:b/>
          <w:noProof/>
          <w:color w:val="008000"/>
          <w:sz w:val="20"/>
          <w:szCs w:val="20"/>
        </w:rPr>
        <w:t>''  M</w:t>
      </w:r>
      <w:r w:rsidRPr="00DD3E1C">
        <w:rPr>
          <w:rFonts w:ascii="Courier New" w:hAnsi="Courier New" w:cs="Courier New"/>
          <w:b/>
          <w:noProof/>
          <w:color w:val="008000"/>
          <w:sz w:val="20"/>
          <w:szCs w:val="20"/>
        </w:rPr>
        <w:t xml:space="preserve">ember variables </w:t>
      </w: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w:t>
      </w:r>
      <w:r w:rsidRPr="00DD3E1C">
        <w:rPr>
          <w:rFonts w:ascii="Courier New" w:hAnsi="Courier New" w:cs="Courier New"/>
          <w:b/>
          <w:noProof/>
          <w:color w:val="0000FF"/>
          <w:sz w:val="20"/>
          <w:szCs w:val="20"/>
        </w:rPr>
        <w:t>Dim</w:t>
      </w:r>
      <w:r w:rsidR="00477F2E">
        <w:rPr>
          <w:rFonts w:ascii="Courier New" w:hAnsi="Courier New" w:cs="Courier New"/>
          <w:b/>
          <w:noProof/>
          <w:sz w:val="20"/>
          <w:szCs w:val="20"/>
        </w:rPr>
        <w:t xml:space="preserve"> </w:t>
      </w:r>
      <w:r w:rsidR="0061586C">
        <w:rPr>
          <w:rFonts w:ascii="Courier New" w:hAnsi="Courier New" w:cs="Courier New"/>
          <w:b/>
          <w:noProof/>
          <w:sz w:val="20"/>
          <w:szCs w:val="20"/>
        </w:rPr>
        <w:t>m</w:t>
      </w:r>
      <w:r w:rsidR="008E1DE1">
        <w:rPr>
          <w:rFonts w:ascii="Courier New" w:hAnsi="Courier New" w:cs="Courier New"/>
          <w:b/>
          <w:noProof/>
          <w:sz w:val="20"/>
          <w:szCs w:val="20"/>
        </w:rPr>
        <w:t>_</w:t>
      </w:r>
      <w:r w:rsidR="0061586C">
        <w:rPr>
          <w:rFonts w:ascii="Courier New" w:hAnsi="Courier New" w:cs="Courier New"/>
          <w:b/>
          <w:noProof/>
          <w:sz w:val="20"/>
          <w:szCs w:val="20"/>
        </w:rPr>
        <w:t>rvtA</w:t>
      </w:r>
      <w:r w:rsidRPr="00DD3E1C">
        <w:rPr>
          <w:rFonts w:ascii="Courier New" w:hAnsi="Courier New" w:cs="Courier New"/>
          <w:b/>
          <w:noProof/>
          <w:sz w:val="20"/>
          <w:szCs w:val="20"/>
        </w:rPr>
        <w:t xml:space="preserve">pp </w:t>
      </w:r>
      <w:r w:rsidRPr="00DD3E1C">
        <w:rPr>
          <w:rFonts w:ascii="Courier New" w:hAnsi="Courier New" w:cs="Courier New"/>
          <w:b/>
          <w:noProof/>
          <w:color w:val="0000FF"/>
          <w:sz w:val="20"/>
          <w:szCs w:val="20"/>
        </w:rPr>
        <w:t>As</w:t>
      </w:r>
      <w:r w:rsidRPr="00DD3E1C">
        <w:rPr>
          <w:rFonts w:ascii="Courier New" w:hAnsi="Courier New" w:cs="Courier New"/>
          <w:b/>
          <w:noProof/>
          <w:sz w:val="20"/>
          <w:szCs w:val="20"/>
        </w:rPr>
        <w:t xml:space="preserve"> Application</w:t>
      </w: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w:t>
      </w:r>
      <w:r w:rsidRPr="00DD3E1C">
        <w:rPr>
          <w:rFonts w:ascii="Courier New" w:hAnsi="Courier New" w:cs="Courier New"/>
          <w:b/>
          <w:noProof/>
          <w:color w:val="0000FF"/>
          <w:sz w:val="20"/>
          <w:szCs w:val="20"/>
        </w:rPr>
        <w:t>Dim</w:t>
      </w:r>
      <w:r w:rsidR="00477F2E">
        <w:rPr>
          <w:rFonts w:ascii="Courier New" w:hAnsi="Courier New" w:cs="Courier New"/>
          <w:b/>
          <w:noProof/>
          <w:sz w:val="20"/>
          <w:szCs w:val="20"/>
        </w:rPr>
        <w:t xml:space="preserve"> </w:t>
      </w:r>
      <w:r w:rsidR="0061586C">
        <w:rPr>
          <w:rFonts w:ascii="Courier New" w:hAnsi="Courier New" w:cs="Courier New"/>
          <w:b/>
          <w:noProof/>
          <w:sz w:val="20"/>
          <w:szCs w:val="20"/>
        </w:rPr>
        <w:t>m</w:t>
      </w:r>
      <w:r w:rsidR="008E1DE1">
        <w:rPr>
          <w:rFonts w:ascii="Courier New" w:hAnsi="Courier New" w:cs="Courier New"/>
          <w:b/>
          <w:noProof/>
          <w:sz w:val="20"/>
          <w:szCs w:val="20"/>
        </w:rPr>
        <w:t>_</w:t>
      </w:r>
      <w:r w:rsidR="0061586C">
        <w:rPr>
          <w:rFonts w:ascii="Courier New" w:hAnsi="Courier New" w:cs="Courier New"/>
          <w:b/>
          <w:noProof/>
          <w:sz w:val="20"/>
          <w:szCs w:val="20"/>
        </w:rPr>
        <w:t>rvtD</w:t>
      </w:r>
      <w:r w:rsidRPr="00DD3E1C">
        <w:rPr>
          <w:rFonts w:ascii="Courier New" w:hAnsi="Courier New" w:cs="Courier New"/>
          <w:b/>
          <w:noProof/>
          <w:sz w:val="20"/>
          <w:szCs w:val="20"/>
        </w:rPr>
        <w:t xml:space="preserve">oc </w:t>
      </w:r>
      <w:r w:rsidRPr="00DD3E1C">
        <w:rPr>
          <w:rFonts w:ascii="Courier New" w:hAnsi="Courier New" w:cs="Courier New"/>
          <w:b/>
          <w:noProof/>
          <w:color w:val="0000FF"/>
          <w:sz w:val="20"/>
          <w:szCs w:val="20"/>
        </w:rPr>
        <w:t>As</w:t>
      </w:r>
      <w:r w:rsidRPr="00DD3E1C">
        <w:rPr>
          <w:rFonts w:ascii="Courier New" w:hAnsi="Courier New" w:cs="Courier New"/>
          <w:b/>
          <w:noProof/>
          <w:sz w:val="20"/>
          <w:szCs w:val="20"/>
        </w:rPr>
        <w:t xml:space="preserve"> Document</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Execute(</w:t>
      </w:r>
      <w:r>
        <w:rPr>
          <w:rFonts w:ascii="Courier New" w:hAnsi="Courier New" w:cs="Courier New"/>
          <w:noProof/>
          <w:color w:val="0000FF"/>
          <w:sz w:val="20"/>
          <w:szCs w:val="20"/>
        </w:rPr>
        <w:t>ByVal</w:t>
      </w:r>
      <w:r>
        <w:rPr>
          <w:rFonts w:ascii="Courier New" w:hAnsi="Courier New" w:cs="Courier New"/>
          <w:noProof/>
          <w:sz w:val="20"/>
          <w:szCs w:val="20"/>
        </w:rPr>
        <w:t xml:space="preserve"> commandData </w:t>
      </w:r>
      <w:r>
        <w:rPr>
          <w:rFonts w:ascii="Courier New" w:hAnsi="Courier New" w:cs="Courier New"/>
          <w:noProof/>
          <w:color w:val="0000FF"/>
          <w:sz w:val="20"/>
          <w:szCs w:val="20"/>
        </w:rPr>
        <w:t>As</w:t>
      </w:r>
      <w:r>
        <w:rPr>
          <w:rFonts w:ascii="Courier New" w:hAnsi="Courier New" w:cs="Courier New"/>
          <w:noProof/>
          <w:sz w:val="20"/>
          <w:szCs w:val="20"/>
        </w:rPr>
        <w:t xml:space="preserve"> ExternalCommandData,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ByRef</w:t>
      </w:r>
      <w:r>
        <w:rPr>
          <w:rFonts w:ascii="Courier New" w:hAnsi="Courier New" w:cs="Courier New"/>
          <w:noProof/>
          <w:sz w:val="20"/>
          <w:szCs w:val="20"/>
        </w:rPr>
        <w:t xml:space="preserve"> message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elements </w:t>
      </w:r>
      <w:r>
        <w:rPr>
          <w:rFonts w:ascii="Courier New" w:hAnsi="Courier New" w:cs="Courier New"/>
          <w:noProof/>
          <w:color w:val="0000FF"/>
          <w:sz w:val="20"/>
          <w:szCs w:val="20"/>
        </w:rPr>
        <w:t>As</w:t>
      </w:r>
      <w:r>
        <w:rPr>
          <w:rFonts w:ascii="Courier New" w:hAnsi="Courier New" w:cs="Courier New"/>
          <w:noProof/>
          <w:sz w:val="20"/>
          <w:szCs w:val="20"/>
        </w:rPr>
        <w:t xml:space="preserve"> ElementSet)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Result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IExternalCommand.Execute</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B0AFC" w:rsidRDefault="006B0AFC" w:rsidP="006B0AF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Get the access to the top most objects.</w:t>
      </w: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w:t>
      </w:r>
      <w:r w:rsidRPr="00DD3E1C">
        <w:rPr>
          <w:rFonts w:ascii="Courier New" w:hAnsi="Courier New" w:cs="Courier New"/>
          <w:b/>
          <w:noProof/>
          <w:color w:val="0000FF"/>
          <w:sz w:val="20"/>
          <w:szCs w:val="20"/>
        </w:rPr>
        <w:t>Dim</w:t>
      </w:r>
      <w:r w:rsidR="008E1DE1">
        <w:rPr>
          <w:rFonts w:ascii="Courier New" w:hAnsi="Courier New" w:cs="Courier New"/>
          <w:b/>
          <w:noProof/>
          <w:sz w:val="20"/>
          <w:szCs w:val="20"/>
        </w:rPr>
        <w:t xml:space="preserve"> </w:t>
      </w:r>
      <w:r w:rsidR="0061586C">
        <w:rPr>
          <w:rFonts w:ascii="Courier New" w:hAnsi="Courier New" w:cs="Courier New"/>
          <w:b/>
          <w:noProof/>
          <w:sz w:val="20"/>
          <w:szCs w:val="20"/>
        </w:rPr>
        <w:t>r</w:t>
      </w:r>
      <w:r w:rsidR="00595AF5">
        <w:rPr>
          <w:rFonts w:ascii="Courier New" w:hAnsi="Courier New" w:cs="Courier New"/>
          <w:b/>
          <w:noProof/>
          <w:sz w:val="20"/>
          <w:szCs w:val="20"/>
        </w:rPr>
        <w:t>vtUI</w:t>
      </w:r>
      <w:r w:rsidRPr="00DD3E1C">
        <w:rPr>
          <w:rFonts w:ascii="Courier New" w:hAnsi="Courier New" w:cs="Courier New"/>
          <w:b/>
          <w:noProof/>
          <w:sz w:val="20"/>
          <w:szCs w:val="20"/>
        </w:rPr>
        <w:t xml:space="preserve">App </w:t>
      </w:r>
      <w:r w:rsidRPr="00DD3E1C">
        <w:rPr>
          <w:rFonts w:ascii="Courier New" w:hAnsi="Courier New" w:cs="Courier New"/>
          <w:b/>
          <w:noProof/>
          <w:color w:val="0000FF"/>
          <w:sz w:val="20"/>
          <w:szCs w:val="20"/>
        </w:rPr>
        <w:t>As</w:t>
      </w:r>
      <w:r w:rsidRPr="00DD3E1C">
        <w:rPr>
          <w:rFonts w:ascii="Courier New" w:hAnsi="Courier New" w:cs="Courier New"/>
          <w:b/>
          <w:noProof/>
          <w:sz w:val="20"/>
          <w:szCs w:val="20"/>
        </w:rPr>
        <w:t xml:space="preserve"> UIApplication = commandData.Application</w:t>
      </w: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w:t>
      </w:r>
      <w:r w:rsidRPr="00DD3E1C">
        <w:rPr>
          <w:rFonts w:ascii="Courier New" w:hAnsi="Courier New" w:cs="Courier New"/>
          <w:b/>
          <w:noProof/>
          <w:color w:val="0000FF"/>
          <w:sz w:val="20"/>
          <w:szCs w:val="20"/>
        </w:rPr>
        <w:t>Dim</w:t>
      </w:r>
      <w:r w:rsidR="008E1DE1">
        <w:rPr>
          <w:rFonts w:ascii="Courier New" w:hAnsi="Courier New" w:cs="Courier New"/>
          <w:b/>
          <w:noProof/>
          <w:sz w:val="20"/>
          <w:szCs w:val="20"/>
        </w:rPr>
        <w:t xml:space="preserve"> </w:t>
      </w:r>
      <w:r w:rsidR="00595AF5">
        <w:rPr>
          <w:rFonts w:ascii="Courier New" w:hAnsi="Courier New" w:cs="Courier New"/>
          <w:b/>
          <w:noProof/>
          <w:sz w:val="20"/>
          <w:szCs w:val="20"/>
        </w:rPr>
        <w:t>rvtUI</w:t>
      </w:r>
      <w:r w:rsidRPr="00DD3E1C">
        <w:rPr>
          <w:rFonts w:ascii="Courier New" w:hAnsi="Courier New" w:cs="Courier New"/>
          <w:b/>
          <w:noProof/>
          <w:sz w:val="20"/>
          <w:szCs w:val="20"/>
        </w:rPr>
        <w:t xml:space="preserve">Doc </w:t>
      </w:r>
      <w:r w:rsidRPr="00DD3E1C">
        <w:rPr>
          <w:rFonts w:ascii="Courier New" w:hAnsi="Courier New" w:cs="Courier New"/>
          <w:b/>
          <w:noProof/>
          <w:color w:val="0000FF"/>
          <w:sz w:val="20"/>
          <w:szCs w:val="20"/>
        </w:rPr>
        <w:t>As</w:t>
      </w:r>
      <w:r w:rsidR="008E1DE1">
        <w:rPr>
          <w:rFonts w:ascii="Courier New" w:hAnsi="Courier New" w:cs="Courier New"/>
          <w:b/>
          <w:noProof/>
          <w:sz w:val="20"/>
          <w:szCs w:val="20"/>
        </w:rPr>
        <w:t xml:space="preserve"> UIDocument = </w:t>
      </w:r>
      <w:r w:rsidR="00595AF5">
        <w:rPr>
          <w:rFonts w:ascii="Courier New" w:hAnsi="Courier New" w:cs="Courier New"/>
          <w:b/>
          <w:noProof/>
          <w:sz w:val="20"/>
          <w:szCs w:val="20"/>
        </w:rPr>
        <w:t>rvtUI</w:t>
      </w:r>
      <w:r w:rsidRPr="00DD3E1C">
        <w:rPr>
          <w:rFonts w:ascii="Courier New" w:hAnsi="Courier New" w:cs="Courier New"/>
          <w:b/>
          <w:noProof/>
          <w:sz w:val="20"/>
          <w:szCs w:val="20"/>
        </w:rPr>
        <w:t>App.ActiveUIDocument</w:t>
      </w:r>
    </w:p>
    <w:p w:rsidR="006B0AFC" w:rsidRPr="00DD3E1C" w:rsidRDefault="00477F2E" w:rsidP="006B0AFC">
      <w:pPr>
        <w:shd w:val="clear" w:color="000000" w:fill="E6E6E6"/>
        <w:autoSpaceDE w:val="0"/>
        <w:autoSpaceDN w:val="0"/>
        <w:adjustRightInd w:val="0"/>
        <w:spacing w:after="0" w:line="240" w:lineRule="auto"/>
        <w:rPr>
          <w:rFonts w:ascii="Courier New" w:hAnsi="Courier New" w:cs="Courier New"/>
          <w:b/>
          <w:noProof/>
          <w:sz w:val="20"/>
          <w:szCs w:val="20"/>
        </w:rPr>
      </w:pPr>
      <w:r>
        <w:rPr>
          <w:rFonts w:ascii="Courier New" w:hAnsi="Courier New" w:cs="Courier New"/>
          <w:b/>
          <w:noProof/>
          <w:sz w:val="20"/>
          <w:szCs w:val="20"/>
        </w:rPr>
        <w:t xml:space="preserve">        </w:t>
      </w:r>
      <w:r w:rsidR="0061586C">
        <w:rPr>
          <w:rFonts w:ascii="Courier New" w:hAnsi="Courier New" w:cs="Courier New"/>
          <w:b/>
          <w:noProof/>
          <w:sz w:val="20"/>
          <w:szCs w:val="20"/>
        </w:rPr>
        <w:t>m</w:t>
      </w:r>
      <w:r w:rsidR="008E1DE1">
        <w:rPr>
          <w:rFonts w:ascii="Courier New" w:hAnsi="Courier New" w:cs="Courier New"/>
          <w:b/>
          <w:noProof/>
          <w:sz w:val="20"/>
          <w:szCs w:val="20"/>
        </w:rPr>
        <w:t>_</w:t>
      </w:r>
      <w:r w:rsidR="0061586C">
        <w:rPr>
          <w:rFonts w:ascii="Courier New" w:hAnsi="Courier New" w:cs="Courier New"/>
          <w:b/>
          <w:noProof/>
          <w:sz w:val="20"/>
          <w:szCs w:val="20"/>
        </w:rPr>
        <w:t>rvtA</w:t>
      </w:r>
      <w:r w:rsidR="008E1DE1">
        <w:rPr>
          <w:rFonts w:ascii="Courier New" w:hAnsi="Courier New" w:cs="Courier New"/>
          <w:b/>
          <w:noProof/>
          <w:sz w:val="20"/>
          <w:szCs w:val="20"/>
        </w:rPr>
        <w:t xml:space="preserve">pp = </w:t>
      </w:r>
      <w:r w:rsidR="00595AF5">
        <w:rPr>
          <w:rFonts w:ascii="Courier New" w:hAnsi="Courier New" w:cs="Courier New"/>
          <w:b/>
          <w:noProof/>
          <w:sz w:val="20"/>
          <w:szCs w:val="20"/>
        </w:rPr>
        <w:t>rvtUI</w:t>
      </w:r>
      <w:r w:rsidR="006B0AFC" w:rsidRPr="00DD3E1C">
        <w:rPr>
          <w:rFonts w:ascii="Courier New" w:hAnsi="Courier New" w:cs="Courier New"/>
          <w:b/>
          <w:noProof/>
          <w:sz w:val="20"/>
          <w:szCs w:val="20"/>
        </w:rPr>
        <w:t>App.Application</w:t>
      </w:r>
    </w:p>
    <w:p w:rsidR="00697FA4" w:rsidRDefault="00477F2E" w:rsidP="006B0AFC">
      <w:pPr>
        <w:shd w:val="clear" w:color="000000" w:fill="E6E6E6"/>
        <w:autoSpaceDE w:val="0"/>
        <w:autoSpaceDN w:val="0"/>
        <w:adjustRightInd w:val="0"/>
        <w:spacing w:after="0" w:line="240" w:lineRule="auto"/>
        <w:rPr>
          <w:rFonts w:ascii="Courier New" w:hAnsi="Courier New" w:cs="Courier New"/>
          <w:b/>
          <w:noProof/>
          <w:sz w:val="20"/>
          <w:szCs w:val="20"/>
        </w:rPr>
      </w:pPr>
      <w:r>
        <w:rPr>
          <w:rFonts w:ascii="Courier New" w:hAnsi="Courier New" w:cs="Courier New"/>
          <w:b/>
          <w:noProof/>
          <w:sz w:val="20"/>
          <w:szCs w:val="20"/>
        </w:rPr>
        <w:t xml:space="preserve">        </w:t>
      </w:r>
      <w:r w:rsidR="0061586C">
        <w:rPr>
          <w:rFonts w:ascii="Courier New" w:hAnsi="Courier New" w:cs="Courier New"/>
          <w:b/>
          <w:noProof/>
          <w:sz w:val="20"/>
          <w:szCs w:val="20"/>
        </w:rPr>
        <w:t>m</w:t>
      </w:r>
      <w:r w:rsidR="008E1DE1">
        <w:rPr>
          <w:rFonts w:ascii="Courier New" w:hAnsi="Courier New" w:cs="Courier New"/>
          <w:b/>
          <w:noProof/>
          <w:sz w:val="20"/>
          <w:szCs w:val="20"/>
        </w:rPr>
        <w:t>_</w:t>
      </w:r>
      <w:r w:rsidR="00ED103C">
        <w:rPr>
          <w:rFonts w:ascii="Courier New" w:hAnsi="Courier New" w:cs="Courier New"/>
          <w:b/>
          <w:noProof/>
          <w:sz w:val="20"/>
          <w:szCs w:val="20"/>
        </w:rPr>
        <w:t>rvtD</w:t>
      </w:r>
      <w:r w:rsidR="008E1DE1">
        <w:rPr>
          <w:rFonts w:ascii="Courier New" w:hAnsi="Courier New" w:cs="Courier New"/>
          <w:b/>
          <w:noProof/>
          <w:sz w:val="20"/>
          <w:szCs w:val="20"/>
        </w:rPr>
        <w:t xml:space="preserve">oc = </w:t>
      </w:r>
      <w:r w:rsidR="00595AF5">
        <w:rPr>
          <w:rFonts w:ascii="Courier New" w:hAnsi="Courier New" w:cs="Courier New"/>
          <w:b/>
          <w:noProof/>
          <w:sz w:val="20"/>
          <w:szCs w:val="20"/>
        </w:rPr>
        <w:t>rvtUI</w:t>
      </w:r>
      <w:r w:rsidR="006B0AFC" w:rsidRPr="00DD3E1C">
        <w:rPr>
          <w:rFonts w:ascii="Courier New" w:hAnsi="Courier New" w:cs="Courier New"/>
          <w:b/>
          <w:noProof/>
          <w:sz w:val="20"/>
          <w:szCs w:val="20"/>
        </w:rPr>
        <w:t>Doc.Document</w:t>
      </w:r>
    </w:p>
    <w:p w:rsidR="006B0AF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p>
    <w:p w:rsidR="009C0251" w:rsidRDefault="0030528E" w:rsidP="006B0AF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w:t>
      </w:r>
    </w:p>
    <w:p w:rsidR="0030528E" w:rsidRDefault="0030528E"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97FA4" w:rsidRDefault="00697FA4"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Result.Succeeded</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97FA4" w:rsidRDefault="00697FA4" w:rsidP="006B0AFC">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6326E7" w:rsidRDefault="00697FA4" w:rsidP="009C0251">
      <w:pPr>
        <w:shd w:val="clear" w:color="000000" w:fill="E6E6E6"/>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r w:rsidR="004E0FCD">
        <w:rPr>
          <w:rFonts w:ascii="Courier New" w:hAnsi="Courier New" w:cs="Courier New"/>
          <w:noProof/>
          <w:color w:val="0000FF"/>
          <w:sz w:val="20"/>
          <w:szCs w:val="20"/>
        </w:rPr>
        <w:br/>
      </w:r>
      <w:r w:rsidR="004E0FCD" w:rsidRPr="006663E6">
        <w:rPr>
          <w:rFonts w:ascii="Courier New" w:hAnsi="Courier New" w:cs="Courier New"/>
          <w:b/>
          <w:noProof/>
          <w:sz w:val="20"/>
          <w:szCs w:val="20"/>
        </w:rPr>
        <w:t>&lt;/VB.NET&gt;</w:t>
      </w:r>
      <w:r w:rsidR="004E0FCD" w:rsidRPr="004E0FCD">
        <w:rPr>
          <w:rFonts w:ascii="Courier New" w:hAnsi="Courier New" w:cs="Courier New"/>
          <w:noProof/>
          <w:sz w:val="20"/>
          <w:szCs w:val="20"/>
        </w:rPr>
        <w:t xml:space="preserve"> </w:t>
      </w:r>
    </w:p>
    <w:p w:rsidR="00EA5E99" w:rsidRDefault="00EA5E99" w:rsidP="00EA5E99">
      <w:pPr>
        <w:autoSpaceDE w:val="0"/>
        <w:autoSpaceDN w:val="0"/>
        <w:adjustRightInd w:val="0"/>
        <w:spacing w:after="0" w:line="240" w:lineRule="auto"/>
      </w:pPr>
      <w:r w:rsidRPr="001B193D">
        <w:rPr>
          <w:b/>
        </w:rPr>
        <w:t>Note: about VB.NET vs. C# behavior difference</w:t>
      </w:r>
      <w:r w:rsidRPr="001B193D">
        <w:t xml:space="preserve"> </w:t>
      </w:r>
    </w:p>
    <w:p w:rsidR="00EA5E99" w:rsidRDefault="00EA5E99" w:rsidP="00EA5E99">
      <w:pPr>
        <w:autoSpaceDE w:val="0"/>
        <w:autoSpaceDN w:val="0"/>
        <w:adjustRightInd w:val="0"/>
        <w:spacing w:after="0" w:line="240" w:lineRule="auto"/>
      </w:pPr>
      <w:r>
        <w:t xml:space="preserve">There is a behavior difference between VB.NET and C#; VB.NET automatically adds the root namespace, while C# does not.  </w:t>
      </w:r>
    </w:p>
    <w:p w:rsidR="00EA5E99" w:rsidRDefault="00EA5E99" w:rsidP="00EA5E99">
      <w:pPr>
        <w:autoSpaceDE w:val="0"/>
        <w:autoSpaceDN w:val="0"/>
        <w:adjustRightInd w:val="0"/>
        <w:spacing w:after="0" w:line="240" w:lineRule="auto"/>
      </w:pPr>
    </w:p>
    <w:p w:rsidR="00EA5E99" w:rsidRDefault="00EA5E99" w:rsidP="00EA5E99">
      <w:pPr>
        <w:autoSpaceDE w:val="0"/>
        <w:autoSpaceDN w:val="0"/>
        <w:adjustRightInd w:val="0"/>
        <w:spacing w:after="0" w:line="240" w:lineRule="auto"/>
      </w:pPr>
      <w:r>
        <w:t xml:space="preserve">For C# developer: To make the code easier to read in this instruction, we are omitting the namespace from now on. Please insert the code between the namespace as need. </w:t>
      </w:r>
    </w:p>
    <w:p w:rsidR="00EA5E99" w:rsidRDefault="00EA5E99" w:rsidP="00EA5E99">
      <w:pPr>
        <w:autoSpaceDE w:val="0"/>
        <w:autoSpaceDN w:val="0"/>
        <w:adjustRightInd w:val="0"/>
        <w:spacing w:after="0" w:line="240" w:lineRule="auto"/>
        <w:rPr>
          <w:rFonts w:ascii="Consolas" w:hAnsi="Consolas" w:cs="Consolas"/>
          <w:color w:val="0000FF"/>
          <w:sz w:val="19"/>
          <w:szCs w:val="19"/>
        </w:rPr>
      </w:pPr>
    </w:p>
    <w:p w:rsidR="00EA5E99" w:rsidRDefault="00EA5E99" w:rsidP="00EA5E99">
      <w:pPr>
        <w:autoSpaceDE w:val="0"/>
        <w:autoSpaceDN w:val="0"/>
        <w:adjustRightInd w:val="0"/>
        <w:spacing w:after="0" w:line="240" w:lineRule="auto"/>
        <w:rPr>
          <w:rFonts w:ascii="Consolas" w:hAnsi="Consolas" w:cs="Consolas"/>
          <w:color w:val="0000FF"/>
          <w:sz w:val="19"/>
          <w:szCs w:val="19"/>
        </w:rPr>
      </w:pPr>
    </w:p>
    <w:p w:rsidR="00EA5E99" w:rsidRDefault="00EA5E99" w:rsidP="00EA5E99">
      <w:pPr>
        <w:shd w:val="pct10" w:color="auto" w:fill="auto"/>
        <w:autoSpaceDE w:val="0"/>
        <w:autoSpaceDN w:val="0"/>
        <w:adjustRightInd w:val="0"/>
        <w:spacing w:after="0" w:line="240" w:lineRule="auto"/>
      </w:pPr>
      <w:r>
        <w:rPr>
          <w:b/>
        </w:rPr>
        <w:t>&lt;</w:t>
      </w:r>
      <w:r w:rsidRPr="006663E6">
        <w:rPr>
          <w:b/>
        </w:rPr>
        <w:t>C#&gt;</w:t>
      </w:r>
      <w:r>
        <w:t xml:space="preserve"> </w:t>
      </w:r>
    </w:p>
    <w:p w:rsidR="00EA5E99" w:rsidRDefault="00EA5E99" w:rsidP="00EA5E99">
      <w:pPr>
        <w:shd w:val="pct10" w:color="auto" w:fill="auto"/>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lastRenderedPageBreak/>
        <w:t>namespace</w:t>
      </w:r>
      <w:proofErr w:type="gramEnd"/>
      <w:r>
        <w:rPr>
          <w:rFonts w:ascii="Consolas" w:hAnsi="Consolas" w:cs="Consolas"/>
          <w:sz w:val="19"/>
          <w:szCs w:val="19"/>
        </w:rPr>
        <w:t xml:space="preserve"> </w:t>
      </w:r>
      <w:proofErr w:type="spellStart"/>
      <w:r>
        <w:rPr>
          <w:rFonts w:ascii="Consolas" w:hAnsi="Consolas" w:cs="Consolas"/>
          <w:sz w:val="19"/>
          <w:szCs w:val="19"/>
        </w:rPr>
        <w:t>IntroCs</w:t>
      </w:r>
      <w:proofErr w:type="spellEnd"/>
    </w:p>
    <w:p w:rsidR="00EA5E99" w:rsidRDefault="00EA5E99" w:rsidP="00EA5E9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EA5E99" w:rsidRDefault="00EA5E99" w:rsidP="00EA5E9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EA5E99" w:rsidRDefault="00EA5E99" w:rsidP="00EA5E99">
      <w:pPr>
        <w:shd w:val="pct10" w:color="auto" w:fill="auto"/>
        <w:autoSpaceDE w:val="0"/>
        <w:autoSpaceDN w:val="0"/>
        <w:adjustRightInd w:val="0"/>
        <w:spacing w:after="0" w:line="240" w:lineRule="auto"/>
        <w:rPr>
          <w:rFonts w:ascii="Consolas" w:hAnsi="Consolas" w:cs="Consolas"/>
          <w:sz w:val="19"/>
          <w:szCs w:val="19"/>
        </w:rPr>
      </w:pPr>
      <w:r w:rsidRPr="006663E6">
        <w:rPr>
          <w:b/>
        </w:rPr>
        <w:t>&lt;/C#&gt;</w:t>
      </w:r>
    </w:p>
    <w:p w:rsidR="00EA5E99" w:rsidRDefault="00EA5E99" w:rsidP="00EA5E99">
      <w:pPr>
        <w:autoSpaceDE w:val="0"/>
        <w:autoSpaceDN w:val="0"/>
        <w:adjustRightInd w:val="0"/>
        <w:spacing w:after="0" w:line="240" w:lineRule="auto"/>
      </w:pPr>
    </w:p>
    <w:p w:rsidR="00EA5E99" w:rsidRDefault="00EA5E99" w:rsidP="007374B4"/>
    <w:p w:rsidR="00986E87" w:rsidRDefault="00986E87" w:rsidP="007374B4">
      <w:r>
        <w:t>Note: U</w:t>
      </w:r>
      <w:r w:rsidR="007374B4">
        <w:t>sing the member variable this way</w:t>
      </w:r>
      <w:r>
        <w:t xml:space="preserve"> </w:t>
      </w:r>
      <w:r w:rsidR="007374B4">
        <w:t xml:space="preserve">is just </w:t>
      </w:r>
      <w:r>
        <w:t xml:space="preserve">to </w:t>
      </w:r>
      <w:r w:rsidR="007374B4">
        <w:t xml:space="preserve">make our life </w:t>
      </w:r>
      <w:r>
        <w:t xml:space="preserve">slightly </w:t>
      </w:r>
      <w:r w:rsidR="007374B4">
        <w:t xml:space="preserve">easier </w:t>
      </w:r>
      <w:r>
        <w:t xml:space="preserve">during our exercises. You may find other approaches more suitable depending on the context of your program. </w:t>
      </w:r>
    </w:p>
    <w:p w:rsidR="0030528E" w:rsidRDefault="0030528E" w:rsidP="0030528E">
      <w:pPr>
        <w:rPr>
          <w:b/>
          <w:sz w:val="28"/>
        </w:rPr>
      </w:pPr>
    </w:p>
    <w:p w:rsidR="0030528E" w:rsidRPr="0030528E" w:rsidRDefault="0030528E" w:rsidP="00235B97">
      <w:pPr>
        <w:pStyle w:val="ListParagraph"/>
        <w:numPr>
          <w:ilvl w:val="0"/>
          <w:numId w:val="3"/>
        </w:numPr>
        <w:rPr>
          <w:b/>
          <w:sz w:val="28"/>
        </w:rPr>
      </w:pPr>
      <w:r>
        <w:rPr>
          <w:b/>
          <w:sz w:val="28"/>
        </w:rPr>
        <w:t>Pick an Element</w:t>
      </w:r>
      <w:r w:rsidRPr="0030528E">
        <w:rPr>
          <w:b/>
          <w:sz w:val="28"/>
        </w:rPr>
        <w:t xml:space="preserve"> </w:t>
      </w:r>
    </w:p>
    <w:p w:rsidR="00C26CD3" w:rsidRDefault="00922F12" w:rsidP="003C750D">
      <w:pPr>
        <w:autoSpaceDE w:val="0"/>
        <w:autoSpaceDN w:val="0"/>
        <w:adjustRightInd w:val="0"/>
        <w:spacing w:after="0" w:line="240" w:lineRule="auto"/>
      </w:pPr>
      <w:proofErr w:type="spellStart"/>
      <w:r>
        <w:rPr>
          <w:b/>
        </w:rPr>
        <w:t>Autodesk.Revit.</w:t>
      </w:r>
      <w:r w:rsidR="0031189E" w:rsidRPr="0031189E">
        <w:rPr>
          <w:b/>
        </w:rPr>
        <w:t>DB.Element</w:t>
      </w:r>
      <w:proofErr w:type="spellEnd"/>
      <w:r w:rsidR="0031189E">
        <w:t xml:space="preserve"> is a base class for objects in the Revit project database. </w:t>
      </w:r>
      <w:r w:rsidR="002866A9">
        <w:t xml:space="preserve">We are going to pick an arbitrary element on the UI screen and examine it to learn more about elements in Revit. </w:t>
      </w:r>
    </w:p>
    <w:p w:rsidR="00C26CD3" w:rsidRDefault="00C26CD3" w:rsidP="003C750D">
      <w:pPr>
        <w:autoSpaceDE w:val="0"/>
        <w:autoSpaceDN w:val="0"/>
        <w:adjustRightInd w:val="0"/>
        <w:spacing w:after="0" w:line="240" w:lineRule="auto"/>
      </w:pPr>
    </w:p>
    <w:p w:rsidR="00C26CD3" w:rsidRDefault="00C26CD3" w:rsidP="00C26CD3">
      <w:pPr>
        <w:autoSpaceDE w:val="0"/>
        <w:autoSpaceDN w:val="0"/>
        <w:adjustRightInd w:val="0"/>
        <w:spacing w:after="0" w:line="240" w:lineRule="auto"/>
      </w:pPr>
      <w:r>
        <w:t xml:space="preserve">We can use one of overloaded </w:t>
      </w:r>
      <w:proofErr w:type="spellStart"/>
      <w:proofErr w:type="gramStart"/>
      <w:r>
        <w:t>PickObject</w:t>
      </w:r>
      <w:proofErr w:type="spellEnd"/>
      <w:r>
        <w:t>(</w:t>
      </w:r>
      <w:proofErr w:type="gramEnd"/>
      <w:r>
        <w:t xml:space="preserve">) method to pick an object on the screen: </w:t>
      </w:r>
    </w:p>
    <w:p w:rsidR="00C26CD3" w:rsidRDefault="00C26CD3" w:rsidP="00235B97">
      <w:pPr>
        <w:pStyle w:val="ListParagraph"/>
        <w:numPr>
          <w:ilvl w:val="0"/>
          <w:numId w:val="8"/>
        </w:numPr>
        <w:autoSpaceDE w:val="0"/>
        <w:autoSpaceDN w:val="0"/>
        <w:adjustRightInd w:val="0"/>
        <w:spacing w:after="0" w:line="240" w:lineRule="auto"/>
      </w:pPr>
      <w:proofErr w:type="spellStart"/>
      <w:r>
        <w:t>UIDocument.Selection.PickObject</w:t>
      </w:r>
      <w:proofErr w:type="spellEnd"/>
      <w:r>
        <w:t>(</w:t>
      </w:r>
      <w:proofErr w:type="spellStart"/>
      <w:r>
        <w:t>ObjectType.Element</w:t>
      </w:r>
      <w:proofErr w:type="spellEnd"/>
      <w:r>
        <w:t xml:space="preserve">, </w:t>
      </w:r>
      <w:proofErr w:type="spellStart"/>
      <w:r>
        <w:t>promptString</w:t>
      </w:r>
      <w:proofErr w:type="spellEnd"/>
      <w:r>
        <w:t xml:space="preserve">) </w:t>
      </w:r>
    </w:p>
    <w:p w:rsidR="00C26CD3" w:rsidRDefault="00C26CD3" w:rsidP="00C26CD3">
      <w:pPr>
        <w:pStyle w:val="ListParagraph"/>
        <w:autoSpaceDE w:val="0"/>
        <w:autoSpaceDN w:val="0"/>
        <w:adjustRightInd w:val="0"/>
        <w:spacing w:after="0" w:line="240" w:lineRule="auto"/>
      </w:pPr>
    </w:p>
    <w:p w:rsidR="00C26CD3" w:rsidRDefault="00C26CD3" w:rsidP="00C26CD3">
      <w:pPr>
        <w:autoSpaceDE w:val="0"/>
        <w:autoSpaceDN w:val="0"/>
        <w:adjustRightInd w:val="0"/>
        <w:spacing w:after="0" w:line="240" w:lineRule="auto"/>
      </w:pPr>
      <w:r>
        <w:t xml:space="preserve">(We’ll come to the topic of UI and selection when we get into the UI portion of the training. For now, this should be enough for the purpose of this lab.) </w:t>
      </w:r>
    </w:p>
    <w:p w:rsidR="00C26CD3" w:rsidRDefault="00C26CD3" w:rsidP="003C750D">
      <w:pPr>
        <w:autoSpaceDE w:val="0"/>
        <w:autoSpaceDN w:val="0"/>
        <w:adjustRightInd w:val="0"/>
        <w:spacing w:after="0" w:line="240" w:lineRule="auto"/>
      </w:pPr>
    </w:p>
    <w:p w:rsidR="0031189E" w:rsidRDefault="00C26CD3" w:rsidP="003C750D">
      <w:pPr>
        <w:autoSpaceDE w:val="0"/>
        <w:autoSpaceDN w:val="0"/>
        <w:adjustRightInd w:val="0"/>
        <w:spacing w:after="0" w:line="240" w:lineRule="auto"/>
      </w:pPr>
      <w:r>
        <w:t xml:space="preserve">The following code demonstrates the usage: </w:t>
      </w:r>
      <w:r>
        <w:br/>
      </w:r>
    </w:p>
    <w:p w:rsidR="00B60A1B" w:rsidRDefault="00B60A1B" w:rsidP="00B60A1B">
      <w:pPr>
        <w:shd w:val="clear" w:color="auto" w:fill="E6E6E6"/>
        <w:rPr>
          <w:rFonts w:ascii="Courier New" w:hAnsi="Courier New" w:cs="Courier New"/>
          <w:noProof/>
          <w:color w:val="008000"/>
          <w:sz w:val="20"/>
          <w:szCs w:val="20"/>
        </w:rPr>
      </w:pPr>
      <w:r w:rsidRPr="006663E6">
        <w:rPr>
          <w:b/>
        </w:rPr>
        <w:t>&lt;VB.NET&gt;</w:t>
      </w:r>
      <w:r>
        <w:rPr>
          <w:b/>
        </w:rPr>
        <w:br/>
      </w:r>
      <w:r>
        <w:rPr>
          <w:rFonts w:ascii="Courier New" w:hAnsi="Courier New" w:cs="Courier New"/>
          <w:noProof/>
          <w:sz w:val="20"/>
          <w:szCs w:val="20"/>
        </w:rPr>
        <w:t xml:space="preserve">      </w:t>
      </w:r>
      <w:r>
        <w:rPr>
          <w:rFonts w:ascii="Courier New" w:hAnsi="Courier New" w:cs="Courier New"/>
          <w:noProof/>
          <w:color w:val="008000"/>
          <w:sz w:val="20"/>
          <w:szCs w:val="20"/>
        </w:rPr>
        <w:t>''  (1) pick an object on a screen.</w:t>
      </w:r>
    </w:p>
    <w:p w:rsidR="00B60A1B" w:rsidRDefault="00B60A1B" w:rsidP="00B60A1B">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ref </w:t>
      </w:r>
      <w:r>
        <w:rPr>
          <w:rFonts w:ascii="Courier New" w:hAnsi="Courier New" w:cs="Courier New"/>
          <w:noProof/>
          <w:color w:val="0000FF"/>
          <w:sz w:val="20"/>
          <w:szCs w:val="20"/>
        </w:rPr>
        <w:t>As</w:t>
      </w:r>
      <w:r>
        <w:rPr>
          <w:rFonts w:ascii="Courier New" w:hAnsi="Courier New" w:cs="Courier New"/>
          <w:noProof/>
          <w:sz w:val="20"/>
          <w:szCs w:val="20"/>
        </w:rPr>
        <w:t xml:space="preserve"> Reference = _</w:t>
      </w:r>
    </w:p>
    <w:p w:rsidR="00B60A1B" w:rsidRDefault="00B60A1B" w:rsidP="00B60A1B">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rvtUIDoc.Selection.PickObject(ObjectType.Element, </w:t>
      </w:r>
      <w:r>
        <w:rPr>
          <w:rFonts w:ascii="Courier New" w:hAnsi="Courier New" w:cs="Courier New"/>
          <w:noProof/>
          <w:color w:val="A31515"/>
          <w:sz w:val="20"/>
          <w:szCs w:val="20"/>
        </w:rPr>
        <w:t>"Pick an element"</w:t>
      </w:r>
      <w:r>
        <w:rPr>
          <w:rFonts w:ascii="Courier New" w:hAnsi="Courier New" w:cs="Courier New"/>
          <w:noProof/>
          <w:sz w:val="20"/>
          <w:szCs w:val="20"/>
        </w:rPr>
        <w:t>)</w:t>
      </w:r>
    </w:p>
    <w:p w:rsidR="00B60A1B" w:rsidRDefault="00B60A1B" w:rsidP="00B60A1B">
      <w:pPr>
        <w:shd w:val="clear" w:color="auto" w:fill="E6E6E6"/>
        <w:autoSpaceDE w:val="0"/>
        <w:autoSpaceDN w:val="0"/>
        <w:adjustRightInd w:val="0"/>
        <w:spacing w:after="0" w:line="240" w:lineRule="auto"/>
        <w:rPr>
          <w:rFonts w:ascii="Courier New" w:hAnsi="Courier New" w:cs="Courier New"/>
          <w:noProof/>
          <w:sz w:val="20"/>
          <w:szCs w:val="20"/>
        </w:rPr>
      </w:pPr>
    </w:p>
    <w:p w:rsidR="00413F8E" w:rsidRPr="00413F8E" w:rsidRDefault="00B60A1B" w:rsidP="00413F8E">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we have picked something. </w:t>
      </w:r>
    </w:p>
    <w:p w:rsidR="00413F8E" w:rsidRDefault="00413F8E" w:rsidP="00413F8E">
      <w:pPr>
        <w:shd w:val="pct10" w:color="auto" w:fill="auto"/>
        <w:autoSpaceDE w:val="0"/>
        <w:autoSpaceDN w:val="0"/>
        <w:adjustRightInd w:val="0"/>
        <w:spacing w:after="0" w:line="240" w:lineRule="auto"/>
        <w:rPr>
          <w:rFonts w:ascii="Consolas" w:hAnsi="Consolas" w:cs="Consolas"/>
          <w:color w:val="008000"/>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Pr>
          <w:rFonts w:ascii="Consolas" w:hAnsi="Consolas" w:cs="Consolas"/>
          <w:sz w:val="19"/>
          <w:szCs w:val="19"/>
        </w:rPr>
        <w:t>e</w:t>
      </w:r>
      <w:r w:rsidR="00BD216F">
        <w:rPr>
          <w:rFonts w:ascii="Consolas" w:hAnsi="Consolas" w:cs="Consolas"/>
          <w:sz w:val="19"/>
          <w:szCs w:val="19"/>
        </w:rPr>
        <w:t>lem</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Element</w:t>
      </w:r>
      <w:r>
        <w:rPr>
          <w:rFonts w:ascii="Consolas" w:hAnsi="Consolas" w:cs="Consolas"/>
          <w:sz w:val="19"/>
          <w:szCs w:val="19"/>
        </w:rPr>
        <w:t xml:space="preserve"> = </w:t>
      </w:r>
      <w:proofErr w:type="spellStart"/>
      <w:r>
        <w:rPr>
          <w:rFonts w:ascii="Consolas" w:hAnsi="Consolas" w:cs="Consolas"/>
          <w:sz w:val="19"/>
          <w:szCs w:val="19"/>
        </w:rPr>
        <w:t>m_</w:t>
      </w:r>
      <w:proofErr w:type="gramStart"/>
      <w:r>
        <w:rPr>
          <w:rFonts w:ascii="Consolas" w:hAnsi="Consolas" w:cs="Consolas"/>
          <w:sz w:val="19"/>
          <w:szCs w:val="19"/>
        </w:rPr>
        <w:t>rvtDoc.GetElement</w:t>
      </w:r>
      <w:proofErr w:type="spellEnd"/>
      <w:r>
        <w:rPr>
          <w:rFonts w:ascii="Consolas" w:hAnsi="Consolas" w:cs="Consolas"/>
          <w:sz w:val="19"/>
          <w:szCs w:val="19"/>
        </w:rPr>
        <w:t>(</w:t>
      </w:r>
      <w:proofErr w:type="gramEnd"/>
      <w:r>
        <w:rPr>
          <w:rFonts w:ascii="Consolas" w:hAnsi="Consolas" w:cs="Consolas"/>
          <w:sz w:val="19"/>
          <w:szCs w:val="19"/>
        </w:rPr>
        <w:t xml:space="preserve">ref) </w:t>
      </w:r>
    </w:p>
    <w:p w:rsidR="00B60A1B" w:rsidRDefault="00B60A1B" w:rsidP="00B60A1B">
      <w:pPr>
        <w:shd w:val="clear" w:color="auto" w:fill="E6E6E6"/>
      </w:pPr>
      <w:r>
        <w:rPr>
          <w:rFonts w:ascii="Courier New" w:hAnsi="Courier New" w:cs="Courier New"/>
          <w:noProof/>
          <w:sz w:val="20"/>
          <w:szCs w:val="20"/>
        </w:rPr>
        <w:br/>
      </w:r>
      <w:r w:rsidRPr="006663E6">
        <w:rPr>
          <w:b/>
        </w:rPr>
        <w:t>&lt;/VB.NET&gt;</w:t>
      </w:r>
      <w:r>
        <w:t xml:space="preserve">  </w:t>
      </w:r>
    </w:p>
    <w:p w:rsidR="00EA5E99" w:rsidRDefault="00EA5E99" w:rsidP="00B31315">
      <w:pPr>
        <w:autoSpaceDE w:val="0"/>
        <w:autoSpaceDN w:val="0"/>
        <w:adjustRightInd w:val="0"/>
        <w:spacing w:after="0" w:line="240" w:lineRule="auto"/>
      </w:pPr>
    </w:p>
    <w:p w:rsidR="00C26CD3" w:rsidRDefault="00C26CD3" w:rsidP="00C26CD3">
      <w:pPr>
        <w:autoSpaceDE w:val="0"/>
        <w:autoSpaceDN w:val="0"/>
        <w:adjustRightInd w:val="0"/>
        <w:spacing w:after="0" w:line="240" w:lineRule="auto"/>
      </w:pPr>
      <w:proofErr w:type="spellStart"/>
      <w:proofErr w:type="gramStart"/>
      <w:r w:rsidRPr="00C26CD3">
        <w:rPr>
          <w:rFonts w:ascii="Courier New" w:hAnsi="Courier New" w:cs="Courier New"/>
        </w:rPr>
        <w:t>PickObject</w:t>
      </w:r>
      <w:proofErr w:type="spellEnd"/>
      <w:r>
        <w:t>(</w:t>
      </w:r>
      <w:proofErr w:type="gramEnd"/>
      <w:r>
        <w:t xml:space="preserve">) returns Reference object. You can retrieve the Element from the reference object returned. </w:t>
      </w:r>
    </w:p>
    <w:p w:rsidR="0030528E" w:rsidRDefault="0030528E" w:rsidP="00AD64D1"/>
    <w:p w:rsidR="00C26CD3" w:rsidRPr="0030528E" w:rsidRDefault="00C26CD3" w:rsidP="00235B97">
      <w:pPr>
        <w:pStyle w:val="ListParagraph"/>
        <w:numPr>
          <w:ilvl w:val="0"/>
          <w:numId w:val="3"/>
        </w:numPr>
        <w:rPr>
          <w:b/>
          <w:sz w:val="28"/>
        </w:rPr>
      </w:pPr>
      <w:r>
        <w:rPr>
          <w:b/>
          <w:sz w:val="28"/>
        </w:rPr>
        <w:t>Basic Element Information</w:t>
      </w:r>
      <w:r w:rsidRPr="0030528E">
        <w:rPr>
          <w:b/>
          <w:sz w:val="28"/>
        </w:rPr>
        <w:t xml:space="preserve"> </w:t>
      </w:r>
    </w:p>
    <w:p w:rsidR="0050566D" w:rsidRDefault="0050566D" w:rsidP="00C26CD3">
      <w:pPr>
        <w:autoSpaceDE w:val="0"/>
        <w:autoSpaceDN w:val="0"/>
        <w:adjustRightInd w:val="0"/>
        <w:spacing w:after="0" w:line="240" w:lineRule="auto"/>
      </w:pPr>
      <w:r>
        <w:t>In typical programming or usage of APIs, we identify the given object by checking its class names. Does the same apply to Revit API? The exercise in this sec</w:t>
      </w:r>
      <w:r w:rsidR="00C9399E">
        <w:t xml:space="preserve">tion will </w:t>
      </w:r>
      <w:r>
        <w:t xml:space="preserve">answer this question. </w:t>
      </w:r>
    </w:p>
    <w:p w:rsidR="0050566D" w:rsidRDefault="0050566D" w:rsidP="00C26CD3">
      <w:pPr>
        <w:autoSpaceDE w:val="0"/>
        <w:autoSpaceDN w:val="0"/>
        <w:adjustRightInd w:val="0"/>
        <w:spacing w:after="0" w:line="240" w:lineRule="auto"/>
      </w:pPr>
    </w:p>
    <w:p w:rsidR="00C9399E" w:rsidRDefault="00BA74BD" w:rsidP="00C26CD3">
      <w:pPr>
        <w:autoSpaceDE w:val="0"/>
        <w:autoSpaceDN w:val="0"/>
        <w:adjustRightInd w:val="0"/>
        <w:spacing w:after="0" w:line="240" w:lineRule="auto"/>
      </w:pPr>
      <w:proofErr w:type="gramStart"/>
      <w:r>
        <w:t xml:space="preserve">3.1  </w:t>
      </w:r>
      <w:r w:rsidR="00C9399E">
        <w:t>W</w:t>
      </w:r>
      <w:r w:rsidR="0050566D">
        <w:t>rite</w:t>
      </w:r>
      <w:proofErr w:type="gramEnd"/>
      <w:r w:rsidR="0050566D">
        <w:t xml:space="preserve"> a function</w:t>
      </w:r>
      <w:r w:rsidR="00C33003">
        <w:t xml:space="preserve"> </w:t>
      </w:r>
      <w:r w:rsidR="00C9399E">
        <w:t>which takes Element as an argument, and display the following properties</w:t>
      </w:r>
      <w:r w:rsidR="00C33003">
        <w:t xml:space="preserve"> of the given element</w:t>
      </w:r>
      <w:r w:rsidR="00C9399E">
        <w:t>:</w:t>
      </w:r>
    </w:p>
    <w:p w:rsidR="00C9399E" w:rsidRDefault="00C9399E" w:rsidP="00235B97">
      <w:pPr>
        <w:pStyle w:val="ListParagraph"/>
        <w:numPr>
          <w:ilvl w:val="0"/>
          <w:numId w:val="8"/>
        </w:numPr>
        <w:autoSpaceDE w:val="0"/>
        <w:autoSpaceDN w:val="0"/>
        <w:adjustRightInd w:val="0"/>
        <w:spacing w:after="0" w:line="240" w:lineRule="auto"/>
      </w:pPr>
      <w:r>
        <w:t xml:space="preserve">Class name (or Type in .NET) </w:t>
      </w:r>
    </w:p>
    <w:p w:rsidR="00C9399E" w:rsidRDefault="00C9399E" w:rsidP="00235B97">
      <w:pPr>
        <w:pStyle w:val="ListParagraph"/>
        <w:numPr>
          <w:ilvl w:val="0"/>
          <w:numId w:val="8"/>
        </w:numPr>
        <w:autoSpaceDE w:val="0"/>
        <w:autoSpaceDN w:val="0"/>
        <w:adjustRightInd w:val="0"/>
        <w:spacing w:after="0" w:line="240" w:lineRule="auto"/>
      </w:pPr>
      <w:r>
        <w:lastRenderedPageBreak/>
        <w:t xml:space="preserve">Category name </w:t>
      </w:r>
    </w:p>
    <w:p w:rsidR="00C33003" w:rsidRDefault="00C9399E" w:rsidP="00235B97">
      <w:pPr>
        <w:pStyle w:val="ListParagraph"/>
        <w:numPr>
          <w:ilvl w:val="0"/>
          <w:numId w:val="8"/>
        </w:numPr>
        <w:autoSpaceDE w:val="0"/>
        <w:autoSpaceDN w:val="0"/>
        <w:adjustRightInd w:val="0"/>
        <w:spacing w:after="0" w:line="240" w:lineRule="auto"/>
      </w:pPr>
      <w:r>
        <w:t xml:space="preserve">Id (Element Id) </w:t>
      </w:r>
    </w:p>
    <w:p w:rsidR="00C33003" w:rsidRDefault="00C33003" w:rsidP="00C33003">
      <w:pPr>
        <w:pStyle w:val="ListParagraph"/>
        <w:autoSpaceDE w:val="0"/>
        <w:autoSpaceDN w:val="0"/>
        <w:adjustRightInd w:val="0"/>
        <w:spacing w:after="0" w:line="240" w:lineRule="auto"/>
      </w:pPr>
    </w:p>
    <w:p w:rsidR="007C5AF9" w:rsidRDefault="00C33003" w:rsidP="00C26CD3">
      <w:pPr>
        <w:autoSpaceDE w:val="0"/>
        <w:autoSpaceDN w:val="0"/>
        <w:adjustRightInd w:val="0"/>
        <w:spacing w:after="0" w:line="240" w:lineRule="auto"/>
      </w:pPr>
      <w:r>
        <w:t xml:space="preserve">Then do the same with the family type of the given element. To get to the family type of the given element, you can use </w:t>
      </w:r>
      <w:proofErr w:type="spellStart"/>
      <w:proofErr w:type="gramStart"/>
      <w:r>
        <w:t>Element.GetTypeId</w:t>
      </w:r>
      <w:proofErr w:type="spellEnd"/>
      <w:r>
        <w:t>(</w:t>
      </w:r>
      <w:proofErr w:type="gramEnd"/>
      <w:r>
        <w:t xml:space="preserve">) to obtain its Id first, then use </w:t>
      </w:r>
      <w:proofErr w:type="spellStart"/>
      <w:r>
        <w:t>Document.</w:t>
      </w:r>
      <w:r w:rsidR="00230887">
        <w:t>Get</w:t>
      </w:r>
      <w:r>
        <w:t>Element</w:t>
      </w:r>
      <w:proofErr w:type="spellEnd"/>
      <w:r>
        <w:t>(</w:t>
      </w:r>
      <w:proofErr w:type="spellStart"/>
      <w:r>
        <w:t>elemen</w:t>
      </w:r>
      <w:r w:rsidR="00BD216F">
        <w:t>tId</w:t>
      </w:r>
      <w:proofErr w:type="spellEnd"/>
      <w:r w:rsidR="00BD216F">
        <w:t xml:space="preserve">). </w:t>
      </w:r>
      <w:r w:rsidR="00BD216F">
        <w:br/>
        <w:t>Let’s name this function</w:t>
      </w:r>
      <w:r>
        <w:t xml:space="preserve">, for example, </w:t>
      </w:r>
      <w:proofErr w:type="spellStart"/>
      <w:proofErr w:type="gramStart"/>
      <w:r w:rsidRPr="00C33003">
        <w:rPr>
          <w:b/>
        </w:rPr>
        <w:t>ShowBasicElementInfo</w:t>
      </w:r>
      <w:proofErr w:type="spellEnd"/>
      <w:r>
        <w:rPr>
          <w:b/>
        </w:rPr>
        <w:t>(</w:t>
      </w:r>
      <w:proofErr w:type="gramEnd"/>
      <w:r>
        <w:rPr>
          <w:b/>
        </w:rPr>
        <w:t>)</w:t>
      </w:r>
      <w:r w:rsidRPr="00C33003">
        <w:t xml:space="preserve">. </w:t>
      </w:r>
      <w:r>
        <w:t xml:space="preserve">The following </w:t>
      </w:r>
      <w:r w:rsidR="00BA74BD">
        <w:t xml:space="preserve">shows a sample code to do this: </w:t>
      </w:r>
      <w:r>
        <w:t xml:space="preserve"> </w:t>
      </w:r>
    </w:p>
    <w:p w:rsidR="003871A4" w:rsidRDefault="003871A4" w:rsidP="00C26CD3">
      <w:pPr>
        <w:autoSpaceDE w:val="0"/>
        <w:autoSpaceDN w:val="0"/>
        <w:adjustRightInd w:val="0"/>
        <w:spacing w:after="0" w:line="240" w:lineRule="auto"/>
      </w:pPr>
    </w:p>
    <w:p w:rsidR="007C5AF9" w:rsidRDefault="007C5AF9" w:rsidP="0005710E">
      <w:pPr>
        <w:shd w:val="clear" w:color="auto" w:fill="E6E6E6"/>
        <w:autoSpaceDE w:val="0"/>
        <w:autoSpaceDN w:val="0"/>
        <w:adjustRightInd w:val="0"/>
        <w:spacing w:after="0" w:line="240" w:lineRule="auto"/>
      </w:pPr>
      <w:r w:rsidRPr="006663E6">
        <w:rPr>
          <w:b/>
        </w:rPr>
        <w:t>&lt;VB.NET&gt;</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ShowBasicElementInfo(</w:t>
      </w:r>
      <w:r>
        <w:rPr>
          <w:rFonts w:ascii="Courier New" w:hAnsi="Courier New" w:cs="Courier New"/>
          <w:noProof/>
          <w:color w:val="0000FF"/>
          <w:sz w:val="20"/>
          <w:szCs w:val="20"/>
        </w:rPr>
        <w:t>ByVal</w:t>
      </w:r>
      <w:r>
        <w:rPr>
          <w:rFonts w:ascii="Courier New" w:hAnsi="Courier New" w:cs="Courier New"/>
          <w:noProof/>
          <w:sz w:val="20"/>
          <w:szCs w:val="20"/>
        </w:rPr>
        <w:t xml:space="preserve"> elem </w:t>
      </w:r>
      <w:r>
        <w:rPr>
          <w:rFonts w:ascii="Courier New" w:hAnsi="Courier New" w:cs="Courier New"/>
          <w:noProof/>
          <w:color w:val="0000FF"/>
          <w:sz w:val="20"/>
          <w:szCs w:val="20"/>
        </w:rPr>
        <w:t>As</w:t>
      </w:r>
      <w:r>
        <w:rPr>
          <w:rFonts w:ascii="Courier New" w:hAnsi="Courier New" w:cs="Courier New"/>
          <w:noProof/>
          <w:sz w:val="20"/>
          <w:szCs w:val="20"/>
        </w:rPr>
        <w:t xml:space="preserve"> Element)</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p>
    <w:p w:rsidR="003871A4" w:rsidRDefault="003871A4" w:rsidP="0005710E">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let's see what kind of element we got.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s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Pr>
          <w:rFonts w:ascii="Courier New" w:hAnsi="Courier New" w:cs="Courier New"/>
          <w:noProof/>
          <w:color w:val="A31515"/>
          <w:sz w:val="20"/>
          <w:szCs w:val="20"/>
        </w:rPr>
        <w:t>"You picked:"</w:t>
      </w:r>
      <w:r>
        <w:rPr>
          <w:rFonts w:ascii="Courier New" w:hAnsi="Courier New" w:cs="Courier New"/>
          <w:noProof/>
          <w:sz w:val="20"/>
          <w:szCs w:val="20"/>
        </w:rPr>
        <w:t xml:space="preserve"> + vbCr</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s + </w:t>
      </w:r>
      <w:r>
        <w:rPr>
          <w:rFonts w:ascii="Courier New" w:hAnsi="Courier New" w:cs="Courier New"/>
          <w:noProof/>
          <w:color w:val="A31515"/>
          <w:sz w:val="20"/>
          <w:szCs w:val="20"/>
        </w:rPr>
        <w:t>"  Class name = "</w:t>
      </w:r>
      <w:r>
        <w:rPr>
          <w:rFonts w:ascii="Courier New" w:hAnsi="Courier New" w:cs="Courier New"/>
          <w:noProof/>
          <w:sz w:val="20"/>
          <w:szCs w:val="20"/>
        </w:rPr>
        <w:t xml:space="preserve"> + elem.GetType.Name + vbCr</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s + </w:t>
      </w:r>
      <w:r>
        <w:rPr>
          <w:rFonts w:ascii="Courier New" w:hAnsi="Courier New" w:cs="Courier New"/>
          <w:noProof/>
          <w:color w:val="A31515"/>
          <w:sz w:val="20"/>
          <w:szCs w:val="20"/>
        </w:rPr>
        <w:t>"  Category = "</w:t>
      </w:r>
      <w:r>
        <w:rPr>
          <w:rFonts w:ascii="Courier New" w:hAnsi="Courier New" w:cs="Courier New"/>
          <w:noProof/>
          <w:sz w:val="20"/>
          <w:szCs w:val="20"/>
        </w:rPr>
        <w:t xml:space="preserve"> + elem.Category.Name + vbCr</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s + </w:t>
      </w:r>
      <w:r>
        <w:rPr>
          <w:rFonts w:ascii="Courier New" w:hAnsi="Courier New" w:cs="Courier New"/>
          <w:noProof/>
          <w:color w:val="A31515"/>
          <w:sz w:val="20"/>
          <w:szCs w:val="20"/>
        </w:rPr>
        <w:t>"  Element id = "</w:t>
      </w:r>
      <w:r>
        <w:rPr>
          <w:rFonts w:ascii="Courier New" w:hAnsi="Courier New" w:cs="Courier New"/>
          <w:noProof/>
          <w:sz w:val="20"/>
          <w:szCs w:val="20"/>
        </w:rPr>
        <w:t xml:space="preserve"> + elem.Id.ToString + vbCr + vbCr</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p>
    <w:p w:rsidR="003871A4" w:rsidRDefault="003871A4" w:rsidP="0005710E">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and check its type info.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elemTypeId </w:t>
      </w:r>
      <w:r>
        <w:rPr>
          <w:rFonts w:ascii="Courier New" w:hAnsi="Courier New" w:cs="Courier New"/>
          <w:noProof/>
          <w:color w:val="0000FF"/>
          <w:sz w:val="20"/>
          <w:szCs w:val="20"/>
        </w:rPr>
        <w:t>As</w:t>
      </w:r>
      <w:r>
        <w:rPr>
          <w:rFonts w:ascii="Courier New" w:hAnsi="Courier New" w:cs="Courier New"/>
          <w:noProof/>
          <w:sz w:val="20"/>
          <w:szCs w:val="20"/>
        </w:rPr>
        <w:t xml:space="preserve"> ElementId = elem.GetTypeId</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elemType </w:t>
      </w:r>
      <w:r>
        <w:rPr>
          <w:rFonts w:ascii="Courier New" w:hAnsi="Courier New" w:cs="Courier New"/>
          <w:noProof/>
          <w:color w:val="0000FF"/>
          <w:sz w:val="20"/>
          <w:szCs w:val="20"/>
        </w:rPr>
        <w:t>As</w:t>
      </w:r>
      <w:r>
        <w:rPr>
          <w:rFonts w:ascii="Courier New" w:hAnsi="Courier New" w:cs="Courier New"/>
          <w:noProof/>
          <w:sz w:val="20"/>
          <w:szCs w:val="20"/>
        </w:rPr>
        <w:t xml:space="preserve"> ElementType = m_rvtDoc.</w:t>
      </w:r>
      <w:r w:rsidR="00471C27">
        <w:rPr>
          <w:rFonts w:ascii="Courier New" w:hAnsi="Courier New" w:cs="Courier New"/>
          <w:noProof/>
          <w:sz w:val="20"/>
          <w:szCs w:val="20"/>
        </w:rPr>
        <w:t>Get</w:t>
      </w:r>
      <w:r>
        <w:rPr>
          <w:rFonts w:ascii="Courier New" w:hAnsi="Courier New" w:cs="Courier New"/>
          <w:noProof/>
          <w:sz w:val="20"/>
          <w:szCs w:val="20"/>
        </w:rPr>
        <w:t>Element(elemTypeId)</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s + </w:t>
      </w:r>
      <w:r>
        <w:rPr>
          <w:rFonts w:ascii="Courier New" w:hAnsi="Courier New" w:cs="Courier New"/>
          <w:noProof/>
          <w:color w:val="A31515"/>
          <w:sz w:val="20"/>
          <w:szCs w:val="20"/>
        </w:rPr>
        <w:t>"Its ElementType:"</w:t>
      </w:r>
      <w:r>
        <w:rPr>
          <w:rFonts w:ascii="Courier New" w:hAnsi="Courier New" w:cs="Courier New"/>
          <w:noProof/>
          <w:sz w:val="20"/>
          <w:szCs w:val="20"/>
        </w:rPr>
        <w:t xml:space="preserve"> + vbCr</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s + </w:t>
      </w:r>
      <w:r>
        <w:rPr>
          <w:rFonts w:ascii="Courier New" w:hAnsi="Courier New" w:cs="Courier New"/>
          <w:noProof/>
          <w:color w:val="A31515"/>
          <w:sz w:val="20"/>
          <w:szCs w:val="20"/>
        </w:rPr>
        <w:t>"  Class name = "</w:t>
      </w:r>
      <w:r>
        <w:rPr>
          <w:rFonts w:ascii="Courier New" w:hAnsi="Courier New" w:cs="Courier New"/>
          <w:noProof/>
          <w:sz w:val="20"/>
          <w:szCs w:val="20"/>
        </w:rPr>
        <w:t xml:space="preserve"> + elemType.GetType.Name + vbCr</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s + </w:t>
      </w:r>
      <w:r>
        <w:rPr>
          <w:rFonts w:ascii="Courier New" w:hAnsi="Courier New" w:cs="Courier New"/>
          <w:noProof/>
          <w:color w:val="A31515"/>
          <w:sz w:val="20"/>
          <w:szCs w:val="20"/>
        </w:rPr>
        <w:t>"  Category = "</w:t>
      </w:r>
      <w:r>
        <w:rPr>
          <w:rFonts w:ascii="Courier New" w:hAnsi="Courier New" w:cs="Courier New"/>
          <w:noProof/>
          <w:sz w:val="20"/>
          <w:szCs w:val="20"/>
        </w:rPr>
        <w:t xml:space="preserve"> + elemType.Category.Name + vbCr</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s + </w:t>
      </w:r>
      <w:r>
        <w:rPr>
          <w:rFonts w:ascii="Courier New" w:hAnsi="Courier New" w:cs="Courier New"/>
          <w:noProof/>
          <w:color w:val="A31515"/>
          <w:sz w:val="20"/>
          <w:szCs w:val="20"/>
        </w:rPr>
        <w:t>"  Element type id = "</w:t>
      </w:r>
      <w:r>
        <w:rPr>
          <w:rFonts w:ascii="Courier New" w:hAnsi="Courier New" w:cs="Courier New"/>
          <w:noProof/>
          <w:sz w:val="20"/>
          <w:szCs w:val="20"/>
        </w:rPr>
        <w:t xml:space="preserve"> + elemType.Id.ToString + vbCr</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p>
    <w:p w:rsidR="003871A4" w:rsidRDefault="003871A4" w:rsidP="0005710E">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show what we got.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Pr>
          <w:rFonts w:ascii="Courier New" w:hAnsi="Courier New" w:cs="Courier New"/>
          <w:noProof/>
          <w:color w:val="A31515"/>
          <w:sz w:val="20"/>
          <w:szCs w:val="20"/>
        </w:rPr>
        <w:t>"</w:t>
      </w:r>
      <w:r w:rsidR="008079D9">
        <w:rPr>
          <w:rFonts w:ascii="Courier New" w:hAnsi="Courier New" w:cs="Courier New"/>
          <w:noProof/>
          <w:color w:val="A31515"/>
          <w:sz w:val="20"/>
          <w:szCs w:val="20"/>
        </w:rPr>
        <w:t>Basic Element Info</w:t>
      </w:r>
      <w:r>
        <w:rPr>
          <w:rFonts w:ascii="Courier New" w:hAnsi="Courier New" w:cs="Courier New"/>
          <w:noProof/>
          <w:color w:val="A31515"/>
          <w:sz w:val="20"/>
          <w:szCs w:val="20"/>
        </w:rPr>
        <w:t>"</w:t>
      </w:r>
      <w:r>
        <w:rPr>
          <w:rFonts w:ascii="Courier New" w:hAnsi="Courier New" w:cs="Courier New"/>
          <w:noProof/>
          <w:sz w:val="20"/>
          <w:szCs w:val="20"/>
        </w:rPr>
        <w:t>, s)</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p>
    <w:p w:rsidR="003871A4" w:rsidRDefault="003871A4" w:rsidP="0005710E">
      <w:pPr>
        <w:shd w:val="clear" w:color="auto" w:fill="E6E6E6"/>
        <w:autoSpaceDE w:val="0"/>
        <w:autoSpaceDN w:val="0"/>
        <w:adjustRightInd w:val="0"/>
        <w:spacing w:after="0" w:line="240" w:lineRule="auto"/>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7C5AF9" w:rsidRDefault="007C5AF9" w:rsidP="0005710E">
      <w:pPr>
        <w:shd w:val="clear" w:color="auto" w:fill="E6E6E6"/>
        <w:autoSpaceDE w:val="0"/>
        <w:autoSpaceDN w:val="0"/>
        <w:adjustRightInd w:val="0"/>
        <w:spacing w:after="0" w:line="240" w:lineRule="auto"/>
      </w:pPr>
      <w:r w:rsidRPr="006663E6">
        <w:rPr>
          <w:b/>
        </w:rPr>
        <w:t>&lt;/VB.NET&gt;</w:t>
      </w:r>
      <w:r>
        <w:t xml:space="preserve"> </w:t>
      </w:r>
    </w:p>
    <w:p w:rsidR="00C26CD3" w:rsidRDefault="00C26CD3" w:rsidP="00AD64D1"/>
    <w:p w:rsidR="00C9399E" w:rsidRDefault="00BA74BD" w:rsidP="00AD64D1">
      <w:r>
        <w:t>Then, c</w:t>
      </w:r>
      <w:r w:rsidR="00C33003">
        <w:t xml:space="preserve">all this function from your main </w:t>
      </w:r>
      <w:proofErr w:type="gramStart"/>
      <w:r w:rsidR="00C33003">
        <w:t>Execute(</w:t>
      </w:r>
      <w:proofErr w:type="gramEnd"/>
      <w:r w:rsidR="00C33003">
        <w:t xml:space="preserve">) method right after you have picked an element: </w:t>
      </w:r>
    </w:p>
    <w:p w:rsidR="00C9399E" w:rsidRDefault="00C9399E" w:rsidP="00C919F7">
      <w:pPr>
        <w:shd w:val="clear" w:color="000000" w:fill="E6E6E6"/>
        <w:autoSpaceDE w:val="0"/>
        <w:autoSpaceDN w:val="0"/>
        <w:adjustRightInd w:val="0"/>
        <w:spacing w:after="0" w:line="240" w:lineRule="auto"/>
        <w:rPr>
          <w:b/>
        </w:rPr>
      </w:pPr>
      <w:r w:rsidRPr="006663E6">
        <w:rPr>
          <w:b/>
        </w:rPr>
        <w:t>&lt;VB.NET&gt;</w:t>
      </w:r>
    </w:p>
    <w:p w:rsidR="00C33003" w:rsidRPr="001C7F19" w:rsidRDefault="00C33003" w:rsidP="00C919F7">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1C7F19">
        <w:rPr>
          <w:rFonts w:ascii="Courier New" w:hAnsi="Courier New" w:cs="Courier New"/>
          <w:noProof/>
          <w:color w:val="808080" w:themeColor="background1" w:themeShade="80"/>
          <w:sz w:val="20"/>
          <w:szCs w:val="20"/>
        </w:rPr>
        <w:t xml:space="preserve">        ''  we have picked something. </w:t>
      </w:r>
    </w:p>
    <w:p w:rsidR="00C33003" w:rsidRPr="001C7F19" w:rsidRDefault="00C33003" w:rsidP="00C919F7">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1C7F19">
        <w:rPr>
          <w:rFonts w:ascii="Courier New" w:hAnsi="Courier New" w:cs="Courier New"/>
          <w:noProof/>
          <w:color w:val="808080" w:themeColor="background1" w:themeShade="80"/>
          <w:sz w:val="20"/>
          <w:szCs w:val="20"/>
        </w:rPr>
        <w:t xml:space="preserve">        Dim elem As Element = ref.Element</w:t>
      </w:r>
    </w:p>
    <w:p w:rsidR="001C7F19" w:rsidRDefault="001C7F19" w:rsidP="00C919F7">
      <w:pPr>
        <w:shd w:val="clear" w:color="000000" w:fill="E6E6E6"/>
        <w:autoSpaceDE w:val="0"/>
        <w:autoSpaceDN w:val="0"/>
        <w:adjustRightInd w:val="0"/>
        <w:spacing w:after="0" w:line="240" w:lineRule="auto"/>
      </w:pPr>
    </w:p>
    <w:p w:rsidR="00C9399E" w:rsidRDefault="00C9399E" w:rsidP="00C919F7">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(2) let's see what kind of element we got. </w:t>
      </w:r>
    </w:p>
    <w:p w:rsidR="00C9399E" w:rsidRDefault="00C9399E" w:rsidP="00C919F7">
      <w:pPr>
        <w:shd w:val="clear" w:color="000000" w:fill="E6E6E6"/>
        <w:autoSpaceDE w:val="0"/>
        <w:autoSpaceDN w:val="0"/>
        <w:adjustRightInd w:val="0"/>
        <w:spacing w:after="0" w:line="240" w:lineRule="auto"/>
      </w:pPr>
      <w:r>
        <w:rPr>
          <w:rFonts w:ascii="Courier New" w:hAnsi="Courier New" w:cs="Courier New"/>
          <w:noProof/>
          <w:sz w:val="20"/>
          <w:szCs w:val="20"/>
        </w:rPr>
        <w:t xml:space="preserve">        ShowBasicElementInfo(elem)</w:t>
      </w:r>
    </w:p>
    <w:p w:rsidR="00C9399E" w:rsidRDefault="00C9399E" w:rsidP="00C919F7">
      <w:pPr>
        <w:shd w:val="clear" w:color="000000" w:fill="E6E6E6"/>
        <w:autoSpaceDE w:val="0"/>
        <w:autoSpaceDN w:val="0"/>
        <w:adjustRightInd w:val="0"/>
        <w:spacing w:after="0" w:line="240" w:lineRule="auto"/>
      </w:pPr>
      <w:r w:rsidRPr="006663E6">
        <w:rPr>
          <w:b/>
        </w:rPr>
        <w:t>&lt;/VB.NET&gt;</w:t>
      </w:r>
    </w:p>
    <w:p w:rsidR="00C9399E" w:rsidRDefault="00BD216F" w:rsidP="00AD64D1">
      <w:r>
        <w:t xml:space="preserve"> </w:t>
      </w:r>
    </w:p>
    <w:p w:rsidR="00BA74BD" w:rsidRDefault="00F21FA8" w:rsidP="00AD64D1">
      <w:proofErr w:type="gramStart"/>
      <w:r>
        <w:t xml:space="preserve">3.2  </w:t>
      </w:r>
      <w:r w:rsidR="00BA74BD">
        <w:t>Build</w:t>
      </w:r>
      <w:proofErr w:type="gramEnd"/>
      <w:r w:rsidR="00BA74BD">
        <w:t xml:space="preserve"> the project</w:t>
      </w:r>
      <w:r>
        <w:t xml:space="preserve">. </w:t>
      </w:r>
      <w:r w:rsidR="00BA74BD">
        <w:t xml:space="preserve">Add manifest file, e.g.: </w:t>
      </w:r>
    </w:p>
    <w:p w:rsidR="00BA74BD" w:rsidRDefault="00BA74BD" w:rsidP="00BA74B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Command</w:t>
      </w:r>
      <w:r>
        <w:rPr>
          <w:rFonts w:ascii="Courier New" w:hAnsi="Courier New" w:cs="Courier New"/>
          <w:noProof/>
          <w:sz w:val="20"/>
          <w:szCs w:val="20"/>
        </w:rPr>
        <w:t>"</w:t>
      </w:r>
      <w:r>
        <w:rPr>
          <w:rFonts w:ascii="Courier New" w:hAnsi="Courier New" w:cs="Courier New"/>
          <w:noProof/>
          <w:color w:val="0000FF"/>
          <w:sz w:val="20"/>
          <w:szCs w:val="20"/>
        </w:rPr>
        <w:t>&gt;</w:t>
      </w:r>
    </w:p>
    <w:p w:rsidR="00BA74BD" w:rsidRDefault="00BA74BD" w:rsidP="00BA74B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Text</w:t>
      </w:r>
      <w:r>
        <w:rPr>
          <w:rFonts w:ascii="Courier New" w:hAnsi="Courier New" w:cs="Courier New"/>
          <w:noProof/>
          <w:color w:val="0000FF"/>
          <w:sz w:val="20"/>
          <w:szCs w:val="20"/>
        </w:rPr>
        <w:t>&gt;</w:t>
      </w:r>
      <w:r>
        <w:rPr>
          <w:rFonts w:ascii="Courier New" w:hAnsi="Courier New" w:cs="Courier New"/>
          <w:noProof/>
          <w:sz w:val="20"/>
          <w:szCs w:val="20"/>
        </w:rPr>
        <w:t>DB Element</w:t>
      </w:r>
      <w:r>
        <w:rPr>
          <w:rFonts w:ascii="Courier New" w:hAnsi="Courier New" w:cs="Courier New"/>
          <w:noProof/>
          <w:color w:val="0000FF"/>
          <w:sz w:val="20"/>
          <w:szCs w:val="20"/>
        </w:rPr>
        <w:t>&lt;/</w:t>
      </w:r>
      <w:r>
        <w:rPr>
          <w:rFonts w:ascii="Courier New" w:hAnsi="Courier New" w:cs="Courier New"/>
          <w:noProof/>
          <w:color w:val="A31515"/>
          <w:sz w:val="20"/>
          <w:szCs w:val="20"/>
        </w:rPr>
        <w:t>Text</w:t>
      </w:r>
      <w:r>
        <w:rPr>
          <w:rFonts w:ascii="Courier New" w:hAnsi="Courier New" w:cs="Courier New"/>
          <w:noProof/>
          <w:color w:val="0000FF"/>
          <w:sz w:val="20"/>
          <w:szCs w:val="20"/>
        </w:rPr>
        <w:t xml:space="preserve">&gt;    </w:t>
      </w:r>
    </w:p>
    <w:p w:rsidR="00BA74BD" w:rsidRDefault="00BA74BD" w:rsidP="00BA74B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r w:rsidR="00400DFA">
        <w:rPr>
          <w:rFonts w:ascii="Courier New" w:hAnsi="Courier New" w:cs="Courier New"/>
          <w:noProof/>
          <w:sz w:val="20"/>
          <w:szCs w:val="20"/>
        </w:rPr>
        <w:t>IntroVb</w:t>
      </w:r>
      <w:r>
        <w:rPr>
          <w:rFonts w:ascii="Courier New" w:hAnsi="Courier New" w:cs="Courier New"/>
          <w:noProof/>
          <w:sz w:val="20"/>
          <w:szCs w:val="20"/>
        </w:rPr>
        <w:t>.DBElement</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p>
    <w:p w:rsidR="00BA74BD" w:rsidRDefault="00BA74BD" w:rsidP="0045066A">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r w:rsidR="004D46AB">
        <w:rPr>
          <w:rFonts w:ascii="Courier New" w:hAnsi="Courier New" w:cs="Courier New"/>
          <w:noProof/>
          <w:sz w:val="20"/>
          <w:szCs w:val="20"/>
        </w:rPr>
        <w:t>C:\...\</w:t>
      </w:r>
      <w:r>
        <w:rPr>
          <w:rFonts w:ascii="Courier New" w:hAnsi="Courier New" w:cs="Courier New"/>
          <w:noProof/>
          <w:sz w:val="20"/>
          <w:szCs w:val="20"/>
        </w:rPr>
        <w:t>IntroVB.dll</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p>
    <w:p w:rsidR="00BD216F" w:rsidRDefault="00BA74BD" w:rsidP="0045066A">
      <w:pPr>
        <w:shd w:val="pct10" w:color="auto" w:fill="auto"/>
        <w:autoSpaceDE w:val="0"/>
        <w:autoSpaceDN w:val="0"/>
        <w:adjustRightInd w:val="0"/>
        <w:spacing w:after="0" w:line="240" w:lineRule="auto"/>
        <w:rPr>
          <w:rFonts w:ascii="Consolas" w:hAnsi="Consolas" w:cs="Consolas"/>
          <w:sz w:val="19"/>
          <w:szCs w:val="19"/>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Pr>
          <w:rFonts w:ascii="Courier New" w:hAnsi="Courier New" w:cs="Courier New"/>
          <w:noProof/>
          <w:sz w:val="20"/>
          <w:szCs w:val="20"/>
        </w:rPr>
        <w:t>827AC040-6F44-4c03-82FE-292705580800</w:t>
      </w:r>
      <w:r>
        <w:rPr>
          <w:rFonts w:ascii="Courier New" w:hAnsi="Courier New" w:cs="Courier New"/>
          <w:noProof/>
          <w:color w:val="0000FF"/>
          <w:sz w:val="20"/>
          <w:szCs w:val="20"/>
        </w:rPr>
        <w:t>&lt;/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sidR="00BD216F">
        <w:rPr>
          <w:rFonts w:ascii="Courier New" w:hAnsi="Courier New" w:cs="Courier New"/>
          <w:noProof/>
          <w:color w:val="0000FF"/>
          <w:sz w:val="20"/>
          <w:szCs w:val="20"/>
        </w:rPr>
        <w:br/>
      </w:r>
      <w:r w:rsidR="00BD216F">
        <w:rPr>
          <w:rFonts w:ascii="Consolas" w:hAnsi="Consolas" w:cs="Consolas"/>
          <w:color w:val="0000FF"/>
          <w:sz w:val="19"/>
          <w:szCs w:val="19"/>
        </w:rPr>
        <w:t xml:space="preserve">    &lt;</w:t>
      </w:r>
      <w:proofErr w:type="spellStart"/>
      <w:r w:rsidR="00BD216F">
        <w:rPr>
          <w:rFonts w:ascii="Consolas" w:hAnsi="Consolas" w:cs="Consolas"/>
          <w:color w:val="A31515"/>
          <w:sz w:val="19"/>
          <w:szCs w:val="19"/>
        </w:rPr>
        <w:t>VendorId</w:t>
      </w:r>
      <w:proofErr w:type="spellEnd"/>
      <w:r w:rsidR="00BD216F">
        <w:rPr>
          <w:rFonts w:ascii="Consolas" w:hAnsi="Consolas" w:cs="Consolas"/>
          <w:color w:val="0000FF"/>
          <w:sz w:val="19"/>
          <w:szCs w:val="19"/>
        </w:rPr>
        <w:t>&gt;</w:t>
      </w:r>
      <w:r w:rsidR="00BD216F">
        <w:rPr>
          <w:rFonts w:ascii="Consolas" w:hAnsi="Consolas" w:cs="Consolas"/>
          <w:sz w:val="19"/>
          <w:szCs w:val="19"/>
        </w:rPr>
        <w:t>ADNP</w:t>
      </w:r>
      <w:r w:rsidR="00BD216F">
        <w:rPr>
          <w:rFonts w:ascii="Consolas" w:hAnsi="Consolas" w:cs="Consolas"/>
          <w:color w:val="0000FF"/>
          <w:sz w:val="19"/>
          <w:szCs w:val="19"/>
        </w:rPr>
        <w:t>&lt;/</w:t>
      </w:r>
      <w:proofErr w:type="spellStart"/>
      <w:r w:rsidR="00BD216F">
        <w:rPr>
          <w:rFonts w:ascii="Consolas" w:hAnsi="Consolas" w:cs="Consolas"/>
          <w:color w:val="A31515"/>
          <w:sz w:val="19"/>
          <w:szCs w:val="19"/>
        </w:rPr>
        <w:t>VendorId</w:t>
      </w:r>
      <w:proofErr w:type="spellEnd"/>
      <w:r w:rsidR="00BD216F">
        <w:rPr>
          <w:rFonts w:ascii="Consolas" w:hAnsi="Consolas" w:cs="Consolas"/>
          <w:color w:val="0000FF"/>
          <w:sz w:val="19"/>
          <w:szCs w:val="19"/>
        </w:rPr>
        <w:t>&gt;</w:t>
      </w:r>
    </w:p>
    <w:p w:rsidR="00BA74BD" w:rsidRPr="0045066A" w:rsidRDefault="00BD216F" w:rsidP="0045066A">
      <w:pPr>
        <w:shd w:val="pct10" w:color="auto" w:fill="auto"/>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VendorDescription</w:t>
      </w:r>
      <w:proofErr w:type="spellEnd"/>
      <w:r>
        <w:rPr>
          <w:rFonts w:ascii="Consolas" w:hAnsi="Consolas" w:cs="Consolas"/>
          <w:color w:val="0000FF"/>
          <w:sz w:val="19"/>
          <w:szCs w:val="19"/>
        </w:rPr>
        <w:t>&gt;</w:t>
      </w:r>
      <w:r>
        <w:rPr>
          <w:rFonts w:ascii="Consolas" w:hAnsi="Consolas" w:cs="Consolas"/>
          <w:sz w:val="19"/>
          <w:szCs w:val="19"/>
        </w:rPr>
        <w:t>Autodesk, Inc. www.autodesk.com</w:t>
      </w:r>
      <w:r>
        <w:rPr>
          <w:rFonts w:ascii="Consolas" w:hAnsi="Consolas" w:cs="Consolas"/>
          <w:color w:val="0000FF"/>
          <w:sz w:val="19"/>
          <w:szCs w:val="19"/>
        </w:rPr>
        <w:t>&lt;/</w:t>
      </w:r>
      <w:r>
        <w:rPr>
          <w:rFonts w:ascii="Consolas" w:hAnsi="Consolas" w:cs="Consolas"/>
          <w:color w:val="A31515"/>
          <w:sz w:val="19"/>
          <w:szCs w:val="19"/>
        </w:rPr>
        <w:t>VendorDescription</w:t>
      </w:r>
      <w:r>
        <w:rPr>
          <w:rFonts w:ascii="Consolas" w:hAnsi="Consolas" w:cs="Consolas"/>
          <w:color w:val="0000FF"/>
          <w:sz w:val="19"/>
          <w:szCs w:val="19"/>
        </w:rPr>
        <w:t>&gt;</w:t>
      </w:r>
    </w:p>
    <w:p w:rsidR="00BA74BD" w:rsidRDefault="00BA74BD" w:rsidP="00BA74BD">
      <w:pPr>
        <w:shd w:val="pct10" w:color="auto" w:fill="auto"/>
      </w:pPr>
      <w:r>
        <w:rPr>
          <w:rFonts w:ascii="Courier New" w:hAnsi="Courier New" w:cs="Courier New"/>
          <w:noProof/>
          <w:color w:val="0000FF"/>
          <w:sz w:val="20"/>
          <w:szCs w:val="20"/>
        </w:rPr>
        <w:lastRenderedPageBreak/>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&gt;</w:t>
      </w:r>
    </w:p>
    <w:p w:rsidR="00C9399E" w:rsidRDefault="00BA74BD" w:rsidP="00AD64D1">
      <w:r>
        <w:t xml:space="preserve">Run the command, </w:t>
      </w:r>
      <w:r w:rsidR="00F21FA8">
        <w:t>“DB El</w:t>
      </w:r>
      <w:r w:rsidR="0045066A">
        <w:t>ement”. Pick an element.  Y</w:t>
      </w:r>
      <w:r>
        <w:t xml:space="preserve">ou </w:t>
      </w:r>
      <w:r w:rsidR="00F21FA8">
        <w:t>will see a dialog like following showing the class, category and id of the element that you just picked (Figure 3)</w:t>
      </w:r>
      <w:r>
        <w:t xml:space="preserve">. </w:t>
      </w:r>
      <w:r w:rsidR="0045066A">
        <w:t xml:space="preserve">Try picking </w:t>
      </w:r>
      <w:r w:rsidR="00F21FA8">
        <w:t xml:space="preserve">a few other </w:t>
      </w:r>
      <w:proofErr w:type="gramStart"/>
      <w:r w:rsidR="00F21FA8">
        <w:t>element</w:t>
      </w:r>
      <w:proofErr w:type="gramEnd"/>
      <w:r w:rsidR="00F21FA8">
        <w:t xml:space="preserve"> and observe the output. </w:t>
      </w:r>
    </w:p>
    <w:p w:rsidR="00BA74BD" w:rsidRDefault="00BA74BD" w:rsidP="00BA74BD">
      <w:pPr>
        <w:jc w:val="center"/>
      </w:pPr>
      <w:r>
        <w:rPr>
          <w:noProof/>
          <w:lang w:eastAsia="en-US"/>
        </w:rPr>
        <w:drawing>
          <wp:inline distT="0" distB="0" distL="0" distR="0">
            <wp:extent cx="3638550" cy="2048046"/>
            <wp:effectExtent l="19050" t="0" r="0" b="0"/>
            <wp:docPr id="19" name="Picture 18" descr="DB Element Basic 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Element Basic Info.PNG"/>
                    <pic:cNvPicPr/>
                  </pic:nvPicPr>
                  <pic:blipFill>
                    <a:blip r:embed="rId9"/>
                    <a:stretch>
                      <a:fillRect/>
                    </a:stretch>
                  </pic:blipFill>
                  <pic:spPr>
                    <a:xfrm>
                      <a:off x="0" y="0"/>
                      <a:ext cx="3642937" cy="2050516"/>
                    </a:xfrm>
                    <a:prstGeom prst="rect">
                      <a:avLst/>
                    </a:prstGeom>
                  </pic:spPr>
                </pic:pic>
              </a:graphicData>
            </a:graphic>
          </wp:inline>
        </w:drawing>
      </w:r>
    </w:p>
    <w:p w:rsidR="00BA74BD" w:rsidRDefault="00BA74BD" w:rsidP="00BA74BD">
      <w:pPr>
        <w:jc w:val="center"/>
      </w:pPr>
      <w:r>
        <w:t xml:space="preserve">Figure3. </w:t>
      </w:r>
      <w:proofErr w:type="gramStart"/>
      <w:r w:rsidR="00F21FA8">
        <w:t>Dialog showing the a few properties from a door.</w:t>
      </w:r>
      <w:proofErr w:type="gramEnd"/>
    </w:p>
    <w:p w:rsidR="00BA74BD" w:rsidRDefault="00BA74BD" w:rsidP="00AD64D1">
      <w:pPr>
        <w:rPr>
          <w:b/>
        </w:rPr>
      </w:pPr>
      <w:r w:rsidRPr="00BA74BD">
        <w:rPr>
          <w:b/>
        </w:rPr>
        <w:t xml:space="preserve">Discussion: </w:t>
      </w:r>
    </w:p>
    <w:p w:rsidR="00F21FA8" w:rsidRPr="00F21FA8" w:rsidRDefault="00F21FA8" w:rsidP="00235B97">
      <w:pPr>
        <w:pStyle w:val="ListParagraph"/>
        <w:numPr>
          <w:ilvl w:val="0"/>
          <w:numId w:val="9"/>
        </w:numPr>
      </w:pPr>
      <w:r>
        <w:t>Compare the class names and categories among differen</w:t>
      </w:r>
      <w:r w:rsidR="00E63A43">
        <w:t>t elements, such as walls, doors</w:t>
      </w:r>
      <w:r>
        <w:t xml:space="preserve"> and windows.  What do you observe?   </w:t>
      </w:r>
    </w:p>
    <w:p w:rsidR="00F21FA8" w:rsidRDefault="00F21FA8" w:rsidP="00235B97">
      <w:pPr>
        <w:pStyle w:val="ListParagraph"/>
        <w:numPr>
          <w:ilvl w:val="0"/>
          <w:numId w:val="9"/>
        </w:numPr>
      </w:pPr>
      <w:r w:rsidRPr="00F21FA8">
        <w:t xml:space="preserve">Could you identify the </w:t>
      </w:r>
      <w:r>
        <w:t>element from the class name?</w:t>
      </w:r>
    </w:p>
    <w:p w:rsidR="00E63A43" w:rsidRDefault="00F21FA8" w:rsidP="00235B97">
      <w:pPr>
        <w:pStyle w:val="ListParagraph"/>
        <w:numPr>
          <w:ilvl w:val="0"/>
          <w:numId w:val="9"/>
        </w:numPr>
      </w:pPr>
      <w:r>
        <w:t>Could you identify the element from the category?</w:t>
      </w:r>
      <w:r w:rsidR="00E63A43">
        <w:t xml:space="preserve"> </w:t>
      </w:r>
    </w:p>
    <w:p w:rsidR="00F21FA8" w:rsidRDefault="00E63A43" w:rsidP="00E63A43">
      <w:r>
        <w:t xml:space="preserve">Discuss these with your colleagues and instructor. </w:t>
      </w:r>
    </w:p>
    <w:p w:rsidR="00F21FA8" w:rsidRDefault="00F21FA8" w:rsidP="00F21FA8">
      <w:pPr>
        <w:pStyle w:val="ListParagraph"/>
      </w:pPr>
    </w:p>
    <w:p w:rsidR="00C26CD3" w:rsidRPr="0030528E" w:rsidRDefault="00C26CD3" w:rsidP="00235B97">
      <w:pPr>
        <w:pStyle w:val="ListParagraph"/>
        <w:numPr>
          <w:ilvl w:val="0"/>
          <w:numId w:val="3"/>
        </w:numPr>
        <w:rPr>
          <w:b/>
          <w:sz w:val="28"/>
        </w:rPr>
      </w:pPr>
      <w:r>
        <w:rPr>
          <w:b/>
          <w:sz w:val="28"/>
        </w:rPr>
        <w:t xml:space="preserve">Identify Element </w:t>
      </w:r>
      <w:r w:rsidRPr="0030528E">
        <w:rPr>
          <w:b/>
          <w:sz w:val="28"/>
        </w:rPr>
        <w:t xml:space="preserve"> </w:t>
      </w:r>
    </w:p>
    <w:p w:rsidR="00E63A43" w:rsidRDefault="00E63A43" w:rsidP="00C26CD3">
      <w:pPr>
        <w:autoSpaceDE w:val="0"/>
        <w:autoSpaceDN w:val="0"/>
        <w:adjustRightInd w:val="0"/>
        <w:spacing w:after="0" w:line="240" w:lineRule="auto"/>
      </w:pPr>
      <w:r>
        <w:t xml:space="preserve">As you have found out by now, a class name is not enough to identify an element in Revit. </w:t>
      </w:r>
      <w:r w:rsidR="00052D90">
        <w:t>Depending on an element you have, y</w:t>
      </w:r>
      <w:r>
        <w:t>ou will need to check</w:t>
      </w:r>
      <w:r w:rsidR="00052D90">
        <w:t xml:space="preserve"> the following</w:t>
      </w:r>
      <w:r>
        <w:t xml:space="preserve">: </w:t>
      </w:r>
    </w:p>
    <w:p w:rsidR="00E63A43" w:rsidRDefault="00E63A43" w:rsidP="00235B97">
      <w:pPr>
        <w:pStyle w:val="ListParagraph"/>
        <w:numPr>
          <w:ilvl w:val="0"/>
          <w:numId w:val="10"/>
        </w:numPr>
        <w:autoSpaceDE w:val="0"/>
        <w:autoSpaceDN w:val="0"/>
        <w:adjustRightInd w:val="0"/>
        <w:spacing w:after="0" w:line="240" w:lineRule="auto"/>
      </w:pPr>
      <w:r>
        <w:t>Class name</w:t>
      </w:r>
    </w:p>
    <w:p w:rsidR="00E63A43" w:rsidRDefault="00E63A43" w:rsidP="00235B97">
      <w:pPr>
        <w:pStyle w:val="ListParagraph"/>
        <w:numPr>
          <w:ilvl w:val="0"/>
          <w:numId w:val="10"/>
        </w:numPr>
        <w:autoSpaceDE w:val="0"/>
        <w:autoSpaceDN w:val="0"/>
        <w:adjustRightInd w:val="0"/>
        <w:spacing w:after="0" w:line="240" w:lineRule="auto"/>
      </w:pPr>
      <w:r>
        <w:t xml:space="preserve">Category  </w:t>
      </w:r>
    </w:p>
    <w:p w:rsidR="00E63A43" w:rsidRDefault="00E63A43" w:rsidP="00235B97">
      <w:pPr>
        <w:pStyle w:val="ListParagraph"/>
        <w:numPr>
          <w:ilvl w:val="0"/>
          <w:numId w:val="10"/>
        </w:numPr>
        <w:autoSpaceDE w:val="0"/>
        <w:autoSpaceDN w:val="0"/>
        <w:adjustRightInd w:val="0"/>
        <w:spacing w:after="0" w:line="240" w:lineRule="auto"/>
      </w:pPr>
      <w:r>
        <w:t>If an element is Element</w:t>
      </w:r>
      <w:r w:rsidR="00052D90">
        <w:t xml:space="preserve"> </w:t>
      </w:r>
      <w:r>
        <w:t>Type</w:t>
      </w:r>
      <w:r w:rsidR="00052D90">
        <w:t xml:space="preserve"> (Symbol) </w:t>
      </w:r>
      <w:r>
        <w:t xml:space="preserve">or not </w:t>
      </w:r>
    </w:p>
    <w:p w:rsidR="00FA7057" w:rsidRDefault="00FA7057" w:rsidP="00052D90">
      <w:pPr>
        <w:autoSpaceDE w:val="0"/>
        <w:autoSpaceDN w:val="0"/>
        <w:adjustRightInd w:val="0"/>
        <w:spacing w:after="0" w:line="240" w:lineRule="auto"/>
      </w:pPr>
    </w:p>
    <w:p w:rsidR="00795929" w:rsidRDefault="005378F6" w:rsidP="00FA7057">
      <w:pPr>
        <w:autoSpaceDE w:val="0"/>
        <w:autoSpaceDN w:val="0"/>
        <w:adjustRightInd w:val="0"/>
        <w:spacing w:after="0" w:line="240" w:lineRule="auto"/>
      </w:pPr>
      <w:r>
        <w:t>Table 1 shows the examples of a few elements with their class names and categories</w:t>
      </w:r>
      <w:r w:rsidR="00FA7057">
        <w:t xml:space="preserve"> used to identify the element</w:t>
      </w:r>
      <w:r>
        <w:t>. They are d</w:t>
      </w:r>
      <w:r w:rsidR="00FA7057">
        <w:t>ivided into four areas: System F</w:t>
      </w:r>
      <w:r>
        <w:t xml:space="preserve">amily vs. Component </w:t>
      </w:r>
      <w:r w:rsidR="00FA7057">
        <w:t>F</w:t>
      </w:r>
      <w:r>
        <w:t xml:space="preserve">amily, and </w:t>
      </w:r>
      <w:r w:rsidR="00FA7057">
        <w:t>Family T</w:t>
      </w:r>
      <w:r>
        <w:t xml:space="preserve">ype vs. Instance.  </w:t>
      </w:r>
      <w:r w:rsidR="00FA7057">
        <w:t xml:space="preserve">This probably gives you slightly clear view of why you can identity some element by the class name and some requires category. </w:t>
      </w:r>
    </w:p>
    <w:p w:rsidR="00795929" w:rsidRDefault="00FA7057" w:rsidP="00235B97">
      <w:pPr>
        <w:pStyle w:val="ListParagraph"/>
        <w:numPr>
          <w:ilvl w:val="0"/>
          <w:numId w:val="11"/>
        </w:numPr>
        <w:autoSpaceDE w:val="0"/>
        <w:autoSpaceDN w:val="0"/>
        <w:adjustRightInd w:val="0"/>
        <w:spacing w:after="0" w:line="240" w:lineRule="auto"/>
      </w:pPr>
      <w:proofErr w:type="gramStart"/>
      <w:r>
        <w:t>A system family are</w:t>
      </w:r>
      <w:proofErr w:type="gramEnd"/>
      <w:r>
        <w:t xml:space="preserve"> a built-in object in Revit. Ther</w:t>
      </w:r>
      <w:r w:rsidR="00795929">
        <w:t xml:space="preserve">e is a designated class for it. You can use it to identify the element. </w:t>
      </w:r>
    </w:p>
    <w:p w:rsidR="00FA7057" w:rsidRDefault="00795929" w:rsidP="00235B97">
      <w:pPr>
        <w:pStyle w:val="ListParagraph"/>
        <w:numPr>
          <w:ilvl w:val="0"/>
          <w:numId w:val="11"/>
        </w:numPr>
        <w:autoSpaceDE w:val="0"/>
        <w:autoSpaceDN w:val="0"/>
        <w:adjustRightInd w:val="0"/>
        <w:spacing w:after="0" w:line="240" w:lineRule="auto"/>
      </w:pPr>
      <w:r>
        <w:t xml:space="preserve">A </w:t>
      </w:r>
      <w:r w:rsidR="00FA7057">
        <w:t xml:space="preserve">component family has a generic form as </w:t>
      </w:r>
      <w:proofErr w:type="spellStart"/>
      <w:r w:rsidR="00FA7057">
        <w:t>FamilyInstance</w:t>
      </w:r>
      <w:proofErr w:type="spellEnd"/>
      <w:r w:rsidR="00FA7057">
        <w:t>/</w:t>
      </w:r>
      <w:proofErr w:type="spellStart"/>
      <w:r w:rsidR="00FA7057">
        <w:t>FamilySymbol</w:t>
      </w:r>
      <w:proofErr w:type="spellEnd"/>
      <w:r w:rsidR="00FA7057">
        <w:t>. Category is the</w:t>
      </w:r>
      <w:r>
        <w:t xml:space="preserve"> </w:t>
      </w:r>
      <w:r w:rsidR="00FA7057">
        <w:t xml:space="preserve">way to </w:t>
      </w:r>
      <w:r>
        <w:t xml:space="preserve">further </w:t>
      </w:r>
      <w:r w:rsidR="00FA7057">
        <w:t xml:space="preserve">identify </w:t>
      </w:r>
      <w:r>
        <w:t>the</w:t>
      </w:r>
      <w:r w:rsidR="00FA7057">
        <w:t xml:space="preserve"> kind of object it is representing in Revit. </w:t>
      </w:r>
    </w:p>
    <w:p w:rsidR="00052D90" w:rsidRDefault="00052D90" w:rsidP="00052D90">
      <w:pPr>
        <w:autoSpaceDE w:val="0"/>
        <w:autoSpaceDN w:val="0"/>
        <w:adjustRightInd w:val="0"/>
        <w:spacing w:after="0" w:line="240" w:lineRule="auto"/>
      </w:pPr>
    </w:p>
    <w:p w:rsidR="00FA7057" w:rsidRDefault="00FA7057" w:rsidP="00052D90">
      <w:pPr>
        <w:autoSpaceDE w:val="0"/>
        <w:autoSpaceDN w:val="0"/>
        <w:adjustRightInd w:val="0"/>
        <w:spacing w:after="0" w:line="240" w:lineRule="auto"/>
      </w:pPr>
    </w:p>
    <w:p w:rsidR="00FA7057" w:rsidRDefault="00FA7057" w:rsidP="00052D90">
      <w:pPr>
        <w:autoSpaceDE w:val="0"/>
        <w:autoSpaceDN w:val="0"/>
        <w:adjustRightInd w:val="0"/>
        <w:spacing w:after="0" w:line="240" w:lineRule="auto"/>
      </w:pPr>
    </w:p>
    <w:p w:rsidR="00FA7057" w:rsidRDefault="00FA7057" w:rsidP="00052D90">
      <w:pPr>
        <w:autoSpaceDE w:val="0"/>
        <w:autoSpaceDN w:val="0"/>
        <w:adjustRightInd w:val="0"/>
        <w:spacing w:after="0" w:line="240" w:lineRule="auto"/>
      </w:pPr>
    </w:p>
    <w:p w:rsidR="00FA7057" w:rsidRDefault="00FA7057" w:rsidP="00052D90">
      <w:pPr>
        <w:autoSpaceDE w:val="0"/>
        <w:autoSpaceDN w:val="0"/>
        <w:adjustRightInd w:val="0"/>
        <w:spacing w:after="0" w:line="240" w:lineRule="auto"/>
      </w:pPr>
    </w:p>
    <w:p w:rsidR="00FA7057" w:rsidRDefault="00FA7057" w:rsidP="00052D90">
      <w:pPr>
        <w:autoSpaceDE w:val="0"/>
        <w:autoSpaceDN w:val="0"/>
        <w:adjustRightInd w:val="0"/>
        <w:spacing w:after="0" w:line="240" w:lineRule="auto"/>
      </w:pPr>
    </w:p>
    <w:p w:rsidR="00FA7057" w:rsidRDefault="00FA7057" w:rsidP="00052D90">
      <w:pPr>
        <w:autoSpaceDE w:val="0"/>
        <w:autoSpaceDN w:val="0"/>
        <w:adjustRightInd w:val="0"/>
        <w:spacing w:after="0" w:line="240" w:lineRule="auto"/>
      </w:pPr>
    </w:p>
    <w:p w:rsidR="00FA7057" w:rsidRDefault="00FA7057" w:rsidP="00052D90">
      <w:pPr>
        <w:autoSpaceDE w:val="0"/>
        <w:autoSpaceDN w:val="0"/>
        <w:adjustRightInd w:val="0"/>
        <w:spacing w:after="0" w:line="240" w:lineRule="auto"/>
      </w:pPr>
    </w:p>
    <w:tbl>
      <w:tblPr>
        <w:tblW w:w="5440" w:type="dxa"/>
        <w:jc w:val="center"/>
        <w:tblInd w:w="94" w:type="dxa"/>
        <w:tblLook w:val="04A0" w:firstRow="1" w:lastRow="0" w:firstColumn="1" w:lastColumn="0" w:noHBand="0" w:noVBand="1"/>
      </w:tblPr>
      <w:tblGrid>
        <w:gridCol w:w="1360"/>
        <w:gridCol w:w="1940"/>
        <w:gridCol w:w="2140"/>
      </w:tblGrid>
      <w:tr w:rsidR="005378F6" w:rsidRPr="005378F6">
        <w:trPr>
          <w:trHeight w:val="300"/>
          <w:jc w:val="center"/>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78F6" w:rsidRPr="005378F6" w:rsidRDefault="005378F6" w:rsidP="005378F6">
            <w:pPr>
              <w:spacing w:after="0" w:line="240" w:lineRule="auto"/>
              <w:rPr>
                <w:rFonts w:ascii="Calibri" w:eastAsia="Times New Roman" w:hAnsi="Calibri" w:cs="Times New Roman"/>
                <w:color w:val="000000"/>
              </w:rPr>
            </w:pPr>
            <w:r w:rsidRPr="005378F6">
              <w:rPr>
                <w:rFonts w:ascii="Calibri" w:eastAsia="Times New Roman" w:hAnsi="Calibri" w:cs="Times New Roman"/>
                <w:color w:val="000000"/>
              </w:rPr>
              <w:t> </w:t>
            </w:r>
          </w:p>
        </w:tc>
        <w:tc>
          <w:tcPr>
            <w:tcW w:w="1940" w:type="dxa"/>
            <w:tcBorders>
              <w:top w:val="single" w:sz="4" w:space="0" w:color="auto"/>
              <w:left w:val="nil"/>
              <w:bottom w:val="single" w:sz="4" w:space="0" w:color="auto"/>
              <w:right w:val="single" w:sz="4" w:space="0" w:color="auto"/>
            </w:tcBorders>
            <w:shd w:val="clear" w:color="auto" w:fill="auto"/>
            <w:noWrap/>
            <w:vAlign w:val="center"/>
          </w:tcPr>
          <w:p w:rsidR="005378F6" w:rsidRPr="005378F6" w:rsidRDefault="005378F6" w:rsidP="005378F6">
            <w:pPr>
              <w:spacing w:after="0" w:line="240" w:lineRule="auto"/>
              <w:jc w:val="center"/>
              <w:rPr>
                <w:rFonts w:ascii="Calibri" w:eastAsia="Times New Roman" w:hAnsi="Calibri" w:cs="Times New Roman"/>
                <w:b/>
                <w:bCs/>
                <w:color w:val="000000"/>
              </w:rPr>
            </w:pPr>
            <w:r w:rsidRPr="005378F6">
              <w:rPr>
                <w:rFonts w:ascii="Calibri" w:eastAsia="Times New Roman" w:hAnsi="Calibri" w:cs="Times New Roman"/>
                <w:b/>
                <w:bCs/>
                <w:color w:val="000000"/>
              </w:rPr>
              <w:t xml:space="preserve">System Family </w:t>
            </w:r>
          </w:p>
        </w:tc>
        <w:tc>
          <w:tcPr>
            <w:tcW w:w="2140" w:type="dxa"/>
            <w:tcBorders>
              <w:top w:val="single" w:sz="4" w:space="0" w:color="auto"/>
              <w:left w:val="nil"/>
              <w:bottom w:val="single" w:sz="4" w:space="0" w:color="auto"/>
              <w:right w:val="single" w:sz="4" w:space="0" w:color="auto"/>
            </w:tcBorders>
            <w:shd w:val="clear" w:color="auto" w:fill="auto"/>
            <w:noWrap/>
            <w:vAlign w:val="center"/>
          </w:tcPr>
          <w:p w:rsidR="005378F6" w:rsidRPr="005378F6" w:rsidRDefault="005378F6" w:rsidP="005378F6">
            <w:pPr>
              <w:spacing w:after="0" w:line="240" w:lineRule="auto"/>
              <w:jc w:val="center"/>
              <w:rPr>
                <w:rFonts w:ascii="Calibri" w:eastAsia="Times New Roman" w:hAnsi="Calibri" w:cs="Times New Roman"/>
                <w:b/>
                <w:bCs/>
                <w:color w:val="000000"/>
              </w:rPr>
            </w:pPr>
            <w:r w:rsidRPr="005378F6">
              <w:rPr>
                <w:rFonts w:ascii="Calibri" w:eastAsia="Times New Roman" w:hAnsi="Calibri" w:cs="Times New Roman"/>
                <w:b/>
                <w:bCs/>
                <w:color w:val="000000"/>
              </w:rPr>
              <w:t xml:space="preserve">Component Family </w:t>
            </w:r>
          </w:p>
        </w:tc>
      </w:tr>
      <w:tr w:rsidR="005378F6" w:rsidRPr="005378F6">
        <w:trPr>
          <w:trHeight w:val="1200"/>
          <w:jc w:val="center"/>
        </w:trPr>
        <w:tc>
          <w:tcPr>
            <w:tcW w:w="1360" w:type="dxa"/>
            <w:tcBorders>
              <w:top w:val="nil"/>
              <w:left w:val="single" w:sz="4" w:space="0" w:color="auto"/>
              <w:bottom w:val="single" w:sz="4" w:space="0" w:color="auto"/>
              <w:right w:val="single" w:sz="4" w:space="0" w:color="auto"/>
            </w:tcBorders>
            <w:shd w:val="clear" w:color="auto" w:fill="auto"/>
            <w:noWrap/>
            <w:vAlign w:val="center"/>
          </w:tcPr>
          <w:p w:rsidR="005378F6" w:rsidRPr="005378F6" w:rsidRDefault="005378F6" w:rsidP="005378F6">
            <w:pPr>
              <w:spacing w:after="0" w:line="240" w:lineRule="auto"/>
              <w:rPr>
                <w:rFonts w:ascii="Calibri" w:eastAsia="Times New Roman" w:hAnsi="Calibri" w:cs="Times New Roman"/>
                <w:b/>
                <w:bCs/>
                <w:color w:val="000000"/>
              </w:rPr>
            </w:pPr>
            <w:r w:rsidRPr="005378F6">
              <w:rPr>
                <w:rFonts w:ascii="Calibri" w:eastAsia="Times New Roman" w:hAnsi="Calibri" w:cs="Times New Roman"/>
                <w:b/>
                <w:bCs/>
                <w:color w:val="000000"/>
              </w:rPr>
              <w:t xml:space="preserve">Family Type </w:t>
            </w:r>
          </w:p>
        </w:tc>
        <w:tc>
          <w:tcPr>
            <w:tcW w:w="1940" w:type="dxa"/>
            <w:tcBorders>
              <w:top w:val="nil"/>
              <w:left w:val="nil"/>
              <w:bottom w:val="single" w:sz="4" w:space="0" w:color="auto"/>
              <w:right w:val="single" w:sz="4" w:space="0" w:color="auto"/>
            </w:tcBorders>
            <w:shd w:val="clear" w:color="auto" w:fill="auto"/>
            <w:vAlign w:val="center"/>
          </w:tcPr>
          <w:p w:rsidR="005378F6" w:rsidRPr="005378F6" w:rsidRDefault="00777986" w:rsidP="005378F6">
            <w:pPr>
              <w:spacing w:after="0" w:line="240" w:lineRule="auto"/>
              <w:jc w:val="center"/>
              <w:rPr>
                <w:rFonts w:ascii="Calibri" w:eastAsia="Times New Roman" w:hAnsi="Calibri" w:cs="Times New Roman"/>
                <w:color w:val="000000"/>
              </w:rPr>
            </w:pPr>
            <w:proofErr w:type="spellStart"/>
            <w:r>
              <w:rPr>
                <w:rFonts w:ascii="Calibri" w:eastAsia="Times New Roman" w:hAnsi="Calibri" w:cs="Times New Roman"/>
                <w:color w:val="000000"/>
              </w:rPr>
              <w:t>WallType</w:t>
            </w:r>
            <w:proofErr w:type="spellEnd"/>
            <w:r>
              <w:rPr>
                <w:rFonts w:ascii="Calibri" w:eastAsia="Times New Roman" w:hAnsi="Calibri" w:cs="Times New Roman"/>
                <w:color w:val="000000"/>
              </w:rPr>
              <w:br/>
            </w:r>
            <w:proofErr w:type="spellStart"/>
            <w:r>
              <w:rPr>
                <w:rFonts w:ascii="Calibri" w:eastAsia="Times New Roman" w:hAnsi="Calibri" w:cs="Times New Roman"/>
                <w:color w:val="000000"/>
              </w:rPr>
              <w:t>Floor</w:t>
            </w:r>
            <w:r w:rsidR="005378F6" w:rsidRPr="005378F6">
              <w:rPr>
                <w:rFonts w:ascii="Calibri" w:eastAsia="Times New Roman" w:hAnsi="Calibri" w:cs="Times New Roman"/>
                <w:color w:val="000000"/>
              </w:rPr>
              <w:t>Type</w:t>
            </w:r>
            <w:proofErr w:type="spellEnd"/>
          </w:p>
        </w:tc>
        <w:tc>
          <w:tcPr>
            <w:tcW w:w="2140" w:type="dxa"/>
            <w:tcBorders>
              <w:top w:val="nil"/>
              <w:left w:val="nil"/>
              <w:bottom w:val="single" w:sz="4" w:space="0" w:color="auto"/>
              <w:right w:val="single" w:sz="4" w:space="0" w:color="auto"/>
            </w:tcBorders>
            <w:shd w:val="clear" w:color="auto" w:fill="auto"/>
            <w:vAlign w:val="center"/>
          </w:tcPr>
          <w:p w:rsidR="005378F6" w:rsidRPr="005378F6" w:rsidRDefault="005378F6" w:rsidP="005378F6">
            <w:pPr>
              <w:spacing w:after="0" w:line="240" w:lineRule="auto"/>
              <w:jc w:val="center"/>
              <w:rPr>
                <w:rFonts w:ascii="Calibri" w:eastAsia="Times New Roman" w:hAnsi="Calibri" w:cs="Times New Roman"/>
                <w:color w:val="000000"/>
              </w:rPr>
            </w:pPr>
            <w:proofErr w:type="spellStart"/>
            <w:r w:rsidRPr="005378F6">
              <w:rPr>
                <w:rFonts w:ascii="Calibri" w:eastAsia="Times New Roman" w:hAnsi="Calibri" w:cs="Times New Roman"/>
                <w:color w:val="000000"/>
              </w:rPr>
              <w:t>FamilySymbol</w:t>
            </w:r>
            <w:proofErr w:type="spellEnd"/>
            <w:r w:rsidRPr="005378F6">
              <w:rPr>
                <w:rFonts w:ascii="Calibri" w:eastAsia="Times New Roman" w:hAnsi="Calibri" w:cs="Times New Roman"/>
                <w:color w:val="000000"/>
              </w:rPr>
              <w:br/>
              <w:t xml:space="preserve">&amp; </w:t>
            </w:r>
            <w:r w:rsidRPr="005378F6">
              <w:rPr>
                <w:rFonts w:ascii="Calibri" w:eastAsia="Times New Roman" w:hAnsi="Calibri" w:cs="Times New Roman"/>
                <w:color w:val="000000"/>
              </w:rPr>
              <w:br/>
              <w:t>Category - Doors, Windows</w:t>
            </w:r>
          </w:p>
        </w:tc>
      </w:tr>
      <w:tr w:rsidR="005378F6" w:rsidRPr="005378F6">
        <w:trPr>
          <w:trHeight w:val="1200"/>
          <w:jc w:val="center"/>
        </w:trPr>
        <w:tc>
          <w:tcPr>
            <w:tcW w:w="1360" w:type="dxa"/>
            <w:tcBorders>
              <w:top w:val="nil"/>
              <w:left w:val="single" w:sz="4" w:space="0" w:color="auto"/>
              <w:bottom w:val="single" w:sz="4" w:space="0" w:color="auto"/>
              <w:right w:val="single" w:sz="4" w:space="0" w:color="auto"/>
            </w:tcBorders>
            <w:shd w:val="clear" w:color="auto" w:fill="auto"/>
            <w:noWrap/>
            <w:vAlign w:val="center"/>
          </w:tcPr>
          <w:p w:rsidR="005378F6" w:rsidRPr="005378F6" w:rsidRDefault="005378F6" w:rsidP="005378F6">
            <w:pPr>
              <w:spacing w:after="0" w:line="240" w:lineRule="auto"/>
              <w:rPr>
                <w:rFonts w:ascii="Calibri" w:eastAsia="Times New Roman" w:hAnsi="Calibri" w:cs="Times New Roman"/>
                <w:b/>
                <w:bCs/>
                <w:color w:val="000000"/>
              </w:rPr>
            </w:pPr>
            <w:r w:rsidRPr="005378F6">
              <w:rPr>
                <w:rFonts w:ascii="Calibri" w:eastAsia="Times New Roman" w:hAnsi="Calibri" w:cs="Times New Roman"/>
                <w:b/>
                <w:bCs/>
                <w:color w:val="000000"/>
              </w:rPr>
              <w:t xml:space="preserve">Instance </w:t>
            </w:r>
          </w:p>
        </w:tc>
        <w:tc>
          <w:tcPr>
            <w:tcW w:w="1940" w:type="dxa"/>
            <w:tcBorders>
              <w:top w:val="nil"/>
              <w:left w:val="nil"/>
              <w:bottom w:val="single" w:sz="4" w:space="0" w:color="auto"/>
              <w:right w:val="single" w:sz="4" w:space="0" w:color="auto"/>
            </w:tcBorders>
            <w:shd w:val="clear" w:color="auto" w:fill="auto"/>
            <w:vAlign w:val="center"/>
          </w:tcPr>
          <w:p w:rsidR="005378F6" w:rsidRPr="005378F6" w:rsidRDefault="005378F6" w:rsidP="005378F6">
            <w:pPr>
              <w:spacing w:after="0" w:line="240" w:lineRule="auto"/>
              <w:jc w:val="center"/>
              <w:rPr>
                <w:rFonts w:ascii="Calibri" w:eastAsia="Times New Roman" w:hAnsi="Calibri" w:cs="Times New Roman"/>
                <w:color w:val="000000"/>
              </w:rPr>
            </w:pPr>
            <w:r w:rsidRPr="005378F6">
              <w:rPr>
                <w:rFonts w:ascii="Calibri" w:eastAsia="Times New Roman" w:hAnsi="Calibri" w:cs="Times New Roman"/>
                <w:color w:val="000000"/>
              </w:rPr>
              <w:t>Wall</w:t>
            </w:r>
            <w:r w:rsidRPr="005378F6">
              <w:rPr>
                <w:rFonts w:ascii="Calibri" w:eastAsia="Times New Roman" w:hAnsi="Calibri" w:cs="Times New Roman"/>
                <w:color w:val="000000"/>
              </w:rPr>
              <w:br/>
              <w:t>Floor</w:t>
            </w:r>
          </w:p>
        </w:tc>
        <w:tc>
          <w:tcPr>
            <w:tcW w:w="2140" w:type="dxa"/>
            <w:tcBorders>
              <w:top w:val="nil"/>
              <w:left w:val="nil"/>
              <w:bottom w:val="single" w:sz="4" w:space="0" w:color="auto"/>
              <w:right w:val="single" w:sz="4" w:space="0" w:color="auto"/>
            </w:tcBorders>
            <w:shd w:val="clear" w:color="auto" w:fill="auto"/>
            <w:vAlign w:val="center"/>
          </w:tcPr>
          <w:p w:rsidR="005378F6" w:rsidRPr="005378F6" w:rsidRDefault="005378F6" w:rsidP="005378F6">
            <w:pPr>
              <w:spacing w:after="0" w:line="240" w:lineRule="auto"/>
              <w:jc w:val="center"/>
              <w:rPr>
                <w:rFonts w:ascii="Calibri" w:eastAsia="Times New Roman" w:hAnsi="Calibri" w:cs="Times New Roman"/>
                <w:color w:val="000000"/>
              </w:rPr>
            </w:pPr>
            <w:proofErr w:type="spellStart"/>
            <w:r w:rsidRPr="005378F6">
              <w:rPr>
                <w:rFonts w:ascii="Calibri" w:eastAsia="Times New Roman" w:hAnsi="Calibri" w:cs="Times New Roman"/>
                <w:color w:val="000000"/>
              </w:rPr>
              <w:t>FamilyInstance</w:t>
            </w:r>
            <w:proofErr w:type="spellEnd"/>
            <w:r w:rsidRPr="005378F6">
              <w:rPr>
                <w:rFonts w:ascii="Calibri" w:eastAsia="Times New Roman" w:hAnsi="Calibri" w:cs="Times New Roman"/>
                <w:color w:val="000000"/>
              </w:rPr>
              <w:br/>
              <w:t xml:space="preserve">&amp; </w:t>
            </w:r>
            <w:r w:rsidRPr="005378F6">
              <w:rPr>
                <w:rFonts w:ascii="Calibri" w:eastAsia="Times New Roman" w:hAnsi="Calibri" w:cs="Times New Roman"/>
                <w:color w:val="000000"/>
              </w:rPr>
              <w:br/>
              <w:t>Category - Doors, Windows</w:t>
            </w:r>
          </w:p>
        </w:tc>
      </w:tr>
    </w:tbl>
    <w:p w:rsidR="00FA7057" w:rsidRDefault="00FA7057" w:rsidP="00FA7057">
      <w:pPr>
        <w:autoSpaceDE w:val="0"/>
        <w:autoSpaceDN w:val="0"/>
        <w:adjustRightInd w:val="0"/>
        <w:spacing w:after="0" w:line="240" w:lineRule="auto"/>
        <w:jc w:val="center"/>
      </w:pPr>
    </w:p>
    <w:p w:rsidR="00E60EB8" w:rsidRDefault="00FA7057" w:rsidP="00FA7057">
      <w:pPr>
        <w:autoSpaceDE w:val="0"/>
        <w:autoSpaceDN w:val="0"/>
        <w:adjustRightInd w:val="0"/>
        <w:spacing w:after="0" w:line="240" w:lineRule="auto"/>
        <w:jc w:val="center"/>
      </w:pPr>
      <w:proofErr w:type="gramStart"/>
      <w:r>
        <w:t>T</w:t>
      </w:r>
      <w:r w:rsidR="00052D90">
        <w:t>able 1.</w:t>
      </w:r>
      <w:proofErr w:type="gramEnd"/>
      <w:r w:rsidR="00052D90">
        <w:t xml:space="preserve"> </w:t>
      </w:r>
      <w:proofErr w:type="gramStart"/>
      <w:r w:rsidR="005378F6">
        <w:t>class</w:t>
      </w:r>
      <w:proofErr w:type="gramEnd"/>
      <w:r w:rsidR="005378F6">
        <w:t xml:space="preserve"> names and categories that you can use to identify </w:t>
      </w:r>
      <w:r w:rsidR="005378F6">
        <w:br/>
        <w:t>an element for walls, floors, doors and windows.</w:t>
      </w:r>
    </w:p>
    <w:p w:rsidR="00FA7057" w:rsidRPr="00CE252B" w:rsidRDefault="00FA7057" w:rsidP="00052D90">
      <w:pPr>
        <w:autoSpaceDE w:val="0"/>
        <w:autoSpaceDN w:val="0"/>
        <w:adjustRightInd w:val="0"/>
        <w:spacing w:after="0" w:line="240" w:lineRule="auto"/>
        <w:jc w:val="center"/>
      </w:pPr>
    </w:p>
    <w:p w:rsidR="00C26CD3" w:rsidRDefault="00FA7057" w:rsidP="00FA7057">
      <w:pPr>
        <w:autoSpaceDE w:val="0"/>
        <w:autoSpaceDN w:val="0"/>
        <w:adjustRightInd w:val="0"/>
        <w:spacing w:after="0" w:line="240" w:lineRule="auto"/>
      </w:pPr>
      <w:r>
        <w:t>Now that we have understood how an element is represented in Revit database, let’s add a code to identify an element</w:t>
      </w:r>
      <w:r w:rsidR="00795929">
        <w:t xml:space="preserve">. Here is an example: </w:t>
      </w:r>
      <w:r w:rsidR="009B6269">
        <w:t xml:space="preserve">  </w:t>
      </w:r>
    </w:p>
    <w:p w:rsidR="00FA7057" w:rsidRDefault="00FA7057" w:rsidP="00C26CD3">
      <w:pPr>
        <w:autoSpaceDE w:val="0"/>
        <w:autoSpaceDN w:val="0"/>
        <w:adjustRightInd w:val="0"/>
        <w:spacing w:after="0" w:line="240" w:lineRule="auto"/>
      </w:pPr>
    </w:p>
    <w:p w:rsidR="00FA7057" w:rsidRDefault="00FA7057" w:rsidP="00C26CD3">
      <w:pPr>
        <w:autoSpaceDE w:val="0"/>
        <w:autoSpaceDN w:val="0"/>
        <w:adjustRightInd w:val="0"/>
        <w:spacing w:after="0" w:line="240" w:lineRule="auto"/>
      </w:pPr>
    </w:p>
    <w:p w:rsidR="007C5AF9" w:rsidRDefault="007C5AF9" w:rsidP="00795929">
      <w:pPr>
        <w:shd w:val="clear" w:color="000000" w:fill="E6E6E6"/>
        <w:autoSpaceDE w:val="0"/>
        <w:autoSpaceDN w:val="0"/>
        <w:adjustRightInd w:val="0"/>
        <w:spacing w:after="0" w:line="240" w:lineRule="auto"/>
        <w:rPr>
          <w:b/>
        </w:rPr>
      </w:pPr>
      <w:r w:rsidRPr="006663E6">
        <w:rPr>
          <w:b/>
        </w:rPr>
        <w:t>&lt;VB.NET&gt;</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identify the type of the element known to the UI. </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IdentifyElement(</w:t>
      </w:r>
      <w:r>
        <w:rPr>
          <w:rFonts w:ascii="Courier New" w:hAnsi="Courier New" w:cs="Courier New"/>
          <w:noProof/>
          <w:color w:val="0000FF"/>
          <w:sz w:val="20"/>
          <w:szCs w:val="20"/>
        </w:rPr>
        <w:t>ByVal</w:t>
      </w:r>
      <w:r>
        <w:rPr>
          <w:rFonts w:ascii="Courier New" w:hAnsi="Courier New" w:cs="Courier New"/>
          <w:noProof/>
          <w:sz w:val="20"/>
          <w:szCs w:val="20"/>
        </w:rPr>
        <w:t xml:space="preserve"> elem </w:t>
      </w:r>
      <w:r>
        <w:rPr>
          <w:rFonts w:ascii="Courier New" w:hAnsi="Courier New" w:cs="Courier New"/>
          <w:noProof/>
          <w:color w:val="0000FF"/>
          <w:sz w:val="20"/>
          <w:szCs w:val="20"/>
        </w:rPr>
        <w:t>As</w:t>
      </w:r>
      <w:r>
        <w:rPr>
          <w:rFonts w:ascii="Courier New" w:hAnsi="Courier New" w:cs="Courier New"/>
          <w:noProof/>
          <w:sz w:val="20"/>
          <w:szCs w:val="20"/>
        </w:rPr>
        <w:t xml:space="preserve"> Element)</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sz w:val="20"/>
          <w:szCs w:val="20"/>
        </w:rPr>
      </w:pP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An instance of a system family has a designated class. </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You can use it identify the type of element. </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e.g., walls, floors, roofs. </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s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Pr>
          <w:rFonts w:ascii="Courier New" w:hAnsi="Courier New" w:cs="Courier New"/>
          <w:noProof/>
          <w:color w:val="A31515"/>
          <w:sz w:val="20"/>
          <w:szCs w:val="20"/>
        </w:rPr>
        <w:t>""</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A31515"/>
          <w:sz w:val="20"/>
          <w:szCs w:val="20"/>
        </w:rPr>
      </w:pP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000FF"/>
          <w:sz w:val="20"/>
          <w:szCs w:val="20"/>
        </w:rPr>
        <w:t>TypeOf</w:t>
      </w:r>
      <w:r>
        <w:rPr>
          <w:rFonts w:ascii="Courier New" w:hAnsi="Courier New" w:cs="Courier New"/>
          <w:noProof/>
          <w:sz w:val="20"/>
          <w:szCs w:val="20"/>
        </w:rPr>
        <w:t xml:space="preserve"> elem </w:t>
      </w:r>
      <w:r>
        <w:rPr>
          <w:rFonts w:ascii="Courier New" w:hAnsi="Courier New" w:cs="Courier New"/>
          <w:noProof/>
          <w:color w:val="0000FF"/>
          <w:sz w:val="20"/>
          <w:szCs w:val="20"/>
        </w:rPr>
        <w:t>Is</w:t>
      </w:r>
      <w:r>
        <w:rPr>
          <w:rFonts w:ascii="Courier New" w:hAnsi="Courier New" w:cs="Courier New"/>
          <w:noProof/>
          <w:sz w:val="20"/>
          <w:szCs w:val="20"/>
        </w:rPr>
        <w:t xml:space="preserve"> Wall </w:t>
      </w:r>
      <w:r>
        <w:rPr>
          <w:rFonts w:ascii="Courier New" w:hAnsi="Courier New" w:cs="Courier New"/>
          <w:noProof/>
          <w:color w:val="0000FF"/>
          <w:sz w:val="20"/>
          <w:szCs w:val="20"/>
        </w:rPr>
        <w:t>Then</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"Wall"</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ElseIf</w:t>
      </w:r>
      <w:r>
        <w:rPr>
          <w:rFonts w:ascii="Courier New" w:hAnsi="Courier New" w:cs="Courier New"/>
          <w:noProof/>
          <w:sz w:val="20"/>
          <w:szCs w:val="20"/>
        </w:rPr>
        <w:t xml:space="preserve"> </w:t>
      </w:r>
      <w:r>
        <w:rPr>
          <w:rFonts w:ascii="Courier New" w:hAnsi="Courier New" w:cs="Courier New"/>
          <w:noProof/>
          <w:color w:val="0000FF"/>
          <w:sz w:val="20"/>
          <w:szCs w:val="20"/>
        </w:rPr>
        <w:t>TypeOf</w:t>
      </w:r>
      <w:r>
        <w:rPr>
          <w:rFonts w:ascii="Courier New" w:hAnsi="Courier New" w:cs="Courier New"/>
          <w:noProof/>
          <w:sz w:val="20"/>
          <w:szCs w:val="20"/>
        </w:rPr>
        <w:t xml:space="preserve"> elem </w:t>
      </w:r>
      <w:r>
        <w:rPr>
          <w:rFonts w:ascii="Courier New" w:hAnsi="Courier New" w:cs="Courier New"/>
          <w:noProof/>
          <w:color w:val="0000FF"/>
          <w:sz w:val="20"/>
          <w:szCs w:val="20"/>
        </w:rPr>
        <w:t>Is</w:t>
      </w:r>
      <w:r>
        <w:rPr>
          <w:rFonts w:ascii="Courier New" w:hAnsi="Courier New" w:cs="Courier New"/>
          <w:noProof/>
          <w:sz w:val="20"/>
          <w:szCs w:val="20"/>
        </w:rPr>
        <w:t xml:space="preserve"> Floor </w:t>
      </w:r>
      <w:r>
        <w:rPr>
          <w:rFonts w:ascii="Courier New" w:hAnsi="Courier New" w:cs="Courier New"/>
          <w:noProof/>
          <w:color w:val="0000FF"/>
          <w:sz w:val="20"/>
          <w:szCs w:val="20"/>
        </w:rPr>
        <w:t>Then</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"Floor"</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ElseIf</w:t>
      </w:r>
      <w:r>
        <w:rPr>
          <w:rFonts w:ascii="Courier New" w:hAnsi="Courier New" w:cs="Courier New"/>
          <w:noProof/>
          <w:sz w:val="20"/>
          <w:szCs w:val="20"/>
        </w:rPr>
        <w:t xml:space="preserve"> </w:t>
      </w:r>
      <w:r>
        <w:rPr>
          <w:rFonts w:ascii="Courier New" w:hAnsi="Courier New" w:cs="Courier New"/>
          <w:noProof/>
          <w:color w:val="0000FF"/>
          <w:sz w:val="20"/>
          <w:szCs w:val="20"/>
        </w:rPr>
        <w:t>TypeOf</w:t>
      </w:r>
      <w:r>
        <w:rPr>
          <w:rFonts w:ascii="Courier New" w:hAnsi="Courier New" w:cs="Courier New"/>
          <w:noProof/>
          <w:sz w:val="20"/>
          <w:szCs w:val="20"/>
        </w:rPr>
        <w:t xml:space="preserve"> elem </w:t>
      </w:r>
      <w:r>
        <w:rPr>
          <w:rFonts w:ascii="Courier New" w:hAnsi="Courier New" w:cs="Courier New"/>
          <w:noProof/>
          <w:color w:val="0000FF"/>
          <w:sz w:val="20"/>
          <w:szCs w:val="20"/>
        </w:rPr>
        <w:t>Is</w:t>
      </w:r>
      <w:r>
        <w:rPr>
          <w:rFonts w:ascii="Courier New" w:hAnsi="Courier New" w:cs="Courier New"/>
          <w:noProof/>
          <w:sz w:val="20"/>
          <w:szCs w:val="20"/>
        </w:rPr>
        <w:t xml:space="preserve"> RoofBase </w:t>
      </w:r>
      <w:r>
        <w:rPr>
          <w:rFonts w:ascii="Courier New" w:hAnsi="Courier New" w:cs="Courier New"/>
          <w:noProof/>
          <w:color w:val="0000FF"/>
          <w:sz w:val="20"/>
          <w:szCs w:val="20"/>
        </w:rPr>
        <w:t>Then</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"Roof"</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ElseIf</w:t>
      </w:r>
      <w:r>
        <w:rPr>
          <w:rFonts w:ascii="Courier New" w:hAnsi="Courier New" w:cs="Courier New"/>
          <w:noProof/>
          <w:sz w:val="20"/>
          <w:szCs w:val="20"/>
        </w:rPr>
        <w:t xml:space="preserve"> </w:t>
      </w:r>
      <w:r>
        <w:rPr>
          <w:rFonts w:ascii="Courier New" w:hAnsi="Courier New" w:cs="Courier New"/>
          <w:noProof/>
          <w:color w:val="0000FF"/>
          <w:sz w:val="20"/>
          <w:szCs w:val="20"/>
        </w:rPr>
        <w:t>TypeOf</w:t>
      </w:r>
      <w:r>
        <w:rPr>
          <w:rFonts w:ascii="Courier New" w:hAnsi="Courier New" w:cs="Courier New"/>
          <w:noProof/>
          <w:sz w:val="20"/>
          <w:szCs w:val="20"/>
        </w:rPr>
        <w:t xml:space="preserve"> elem </w:t>
      </w:r>
      <w:r>
        <w:rPr>
          <w:rFonts w:ascii="Courier New" w:hAnsi="Courier New" w:cs="Courier New"/>
          <w:noProof/>
          <w:color w:val="0000FF"/>
          <w:sz w:val="20"/>
          <w:szCs w:val="20"/>
        </w:rPr>
        <w:t>Is</w:t>
      </w:r>
      <w:r>
        <w:rPr>
          <w:rFonts w:ascii="Courier New" w:hAnsi="Courier New" w:cs="Courier New"/>
          <w:noProof/>
          <w:sz w:val="20"/>
          <w:szCs w:val="20"/>
        </w:rPr>
        <w:t xml:space="preserve"> FamilyInstance </w:t>
      </w:r>
      <w:r>
        <w:rPr>
          <w:rFonts w:ascii="Courier New" w:hAnsi="Courier New" w:cs="Courier New"/>
          <w:noProof/>
          <w:color w:val="0000FF"/>
          <w:sz w:val="20"/>
          <w:szCs w:val="20"/>
        </w:rPr>
        <w:t>Then</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An instance of a component family is all FamilyInstance.</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We'll need to further check its category. </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e.g., Doors, Windows, Furnitures. </w:t>
      </w:r>
    </w:p>
    <w:p w:rsidR="00795929" w:rsidRDefault="00795929" w:rsidP="00795929">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elem.Category.Id.IntegerValue = _</w:t>
      </w:r>
    </w:p>
    <w:p w:rsidR="00795929" w:rsidRDefault="00795929" w:rsidP="00795929">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BuiltInCategory.OST_Doors </w:t>
      </w:r>
      <w:r>
        <w:rPr>
          <w:rFonts w:ascii="Courier New" w:hAnsi="Courier New" w:cs="Courier New"/>
          <w:noProof/>
          <w:color w:val="0000FF"/>
          <w:sz w:val="20"/>
          <w:szCs w:val="20"/>
        </w:rPr>
        <w:t>Then</w:t>
      </w:r>
    </w:p>
    <w:p w:rsidR="00795929" w:rsidRDefault="00795929" w:rsidP="00795929">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"Door"</w:t>
      </w:r>
    </w:p>
    <w:p w:rsidR="00795929" w:rsidRDefault="00795929" w:rsidP="00795929">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ElseIf</w:t>
      </w:r>
      <w:r>
        <w:rPr>
          <w:rFonts w:ascii="Courier New" w:hAnsi="Courier New" w:cs="Courier New"/>
          <w:noProof/>
          <w:sz w:val="20"/>
          <w:szCs w:val="20"/>
        </w:rPr>
        <w:t xml:space="preserve"> elem.Category.Id.IntegerValue = _</w:t>
      </w:r>
    </w:p>
    <w:p w:rsidR="00795929" w:rsidRDefault="00795929" w:rsidP="00795929">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BuiltInCategory.OST_Windows </w:t>
      </w:r>
      <w:r>
        <w:rPr>
          <w:rFonts w:ascii="Courier New" w:hAnsi="Courier New" w:cs="Courier New"/>
          <w:noProof/>
          <w:color w:val="0000FF"/>
          <w:sz w:val="20"/>
          <w:szCs w:val="20"/>
        </w:rPr>
        <w:t>Then</w:t>
      </w:r>
    </w:p>
    <w:p w:rsidR="00795929" w:rsidRDefault="00795929" w:rsidP="00795929">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lastRenderedPageBreak/>
        <w:t xml:space="preserve">                s = </w:t>
      </w:r>
      <w:r>
        <w:rPr>
          <w:rFonts w:ascii="Courier New" w:hAnsi="Courier New" w:cs="Courier New"/>
          <w:noProof/>
          <w:color w:val="A31515"/>
          <w:sz w:val="20"/>
          <w:szCs w:val="20"/>
        </w:rPr>
        <w:t>"Window"</w:t>
      </w:r>
    </w:p>
    <w:p w:rsidR="00795929" w:rsidRDefault="00795929" w:rsidP="00795929">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ElseIf</w:t>
      </w:r>
      <w:r>
        <w:rPr>
          <w:rFonts w:ascii="Courier New" w:hAnsi="Courier New" w:cs="Courier New"/>
          <w:noProof/>
          <w:sz w:val="20"/>
          <w:szCs w:val="20"/>
        </w:rPr>
        <w:t xml:space="preserve"> elem.Category.Id.IntegerValue = _</w:t>
      </w:r>
    </w:p>
    <w:p w:rsidR="00795929" w:rsidRDefault="00795929" w:rsidP="00795929">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BuiltInCategory.OST_Furniture </w:t>
      </w:r>
      <w:r>
        <w:rPr>
          <w:rFonts w:ascii="Courier New" w:hAnsi="Courier New" w:cs="Courier New"/>
          <w:noProof/>
          <w:color w:val="0000FF"/>
          <w:sz w:val="20"/>
          <w:szCs w:val="20"/>
        </w:rPr>
        <w:t>Then</w:t>
      </w:r>
    </w:p>
    <w:p w:rsidR="00795929" w:rsidRDefault="00795929" w:rsidP="00795929">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"Furniture"</w:t>
      </w:r>
    </w:p>
    <w:p w:rsidR="00E63A43" w:rsidRDefault="00795929" w:rsidP="00795929">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sidR="00E63A43">
        <w:rPr>
          <w:rFonts w:ascii="Courier New" w:hAnsi="Courier New" w:cs="Courier New"/>
          <w:noProof/>
          <w:sz w:val="20"/>
          <w:szCs w:val="20"/>
        </w:rPr>
        <w:t xml:space="preserve">           </w:t>
      </w:r>
      <w:r w:rsidR="00E63A43">
        <w:rPr>
          <w:rFonts w:ascii="Courier New" w:hAnsi="Courier New" w:cs="Courier New"/>
          <w:noProof/>
          <w:color w:val="0000FF"/>
          <w:sz w:val="20"/>
          <w:szCs w:val="20"/>
        </w:rPr>
        <w:t>Else</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"Component family instance"</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e.g. Plant </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795929" w:rsidRDefault="00E63A43" w:rsidP="00795929">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795929">
        <w:rPr>
          <w:rFonts w:ascii="Courier New" w:hAnsi="Courier New" w:cs="Courier New"/>
          <w:noProof/>
          <w:color w:val="008000"/>
          <w:sz w:val="20"/>
          <w:szCs w:val="20"/>
        </w:rPr>
        <w:t xml:space="preserve">'' check the base class. e.g., CeilingAndFloor. </w:t>
      </w:r>
    </w:p>
    <w:p w:rsidR="00E63A43" w:rsidRDefault="00795929" w:rsidP="00795929">
      <w:pPr>
        <w:shd w:val="clear" w:color="000000" w:fill="E6E6E6"/>
        <w:autoSpaceDE w:val="0"/>
        <w:autoSpaceDN w:val="0"/>
        <w:adjustRightInd w:val="0"/>
        <w:spacing w:after="0" w:line="240" w:lineRule="auto"/>
        <w:ind w:firstLine="72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E63A43">
        <w:rPr>
          <w:rFonts w:ascii="Courier New" w:hAnsi="Courier New" w:cs="Courier New"/>
          <w:noProof/>
          <w:color w:val="0000FF"/>
          <w:sz w:val="20"/>
          <w:szCs w:val="20"/>
        </w:rPr>
        <w:t>ElseIf</w:t>
      </w:r>
      <w:r w:rsidR="00E63A43">
        <w:rPr>
          <w:rFonts w:ascii="Courier New" w:hAnsi="Courier New" w:cs="Courier New"/>
          <w:noProof/>
          <w:sz w:val="20"/>
          <w:szCs w:val="20"/>
        </w:rPr>
        <w:t xml:space="preserve"> </w:t>
      </w:r>
      <w:r w:rsidR="00E63A43">
        <w:rPr>
          <w:rFonts w:ascii="Courier New" w:hAnsi="Courier New" w:cs="Courier New"/>
          <w:noProof/>
          <w:color w:val="0000FF"/>
          <w:sz w:val="20"/>
          <w:szCs w:val="20"/>
        </w:rPr>
        <w:t>TypeOf</w:t>
      </w:r>
      <w:r w:rsidR="00E63A43">
        <w:rPr>
          <w:rFonts w:ascii="Courier New" w:hAnsi="Courier New" w:cs="Courier New"/>
          <w:noProof/>
          <w:sz w:val="20"/>
          <w:szCs w:val="20"/>
        </w:rPr>
        <w:t xml:space="preserve"> elem </w:t>
      </w:r>
      <w:r w:rsidR="00E63A43">
        <w:rPr>
          <w:rFonts w:ascii="Courier New" w:hAnsi="Courier New" w:cs="Courier New"/>
          <w:noProof/>
          <w:color w:val="0000FF"/>
          <w:sz w:val="20"/>
          <w:szCs w:val="20"/>
        </w:rPr>
        <w:t>Is</w:t>
      </w:r>
      <w:r w:rsidR="00E63A43">
        <w:rPr>
          <w:rFonts w:ascii="Courier New" w:hAnsi="Courier New" w:cs="Courier New"/>
          <w:noProof/>
          <w:sz w:val="20"/>
          <w:szCs w:val="20"/>
        </w:rPr>
        <w:t xml:space="preserve"> HostObject </w:t>
      </w:r>
      <w:r w:rsidR="00E63A43">
        <w:rPr>
          <w:rFonts w:ascii="Courier New" w:hAnsi="Courier New" w:cs="Courier New"/>
          <w:noProof/>
          <w:color w:val="0000FF"/>
          <w:sz w:val="20"/>
          <w:szCs w:val="20"/>
        </w:rPr>
        <w:t>Then</w:t>
      </w:r>
      <w:r w:rsidR="00E63A43">
        <w:rPr>
          <w:rFonts w:ascii="Courier New" w:hAnsi="Courier New" w:cs="Courier New"/>
          <w:noProof/>
          <w:sz w:val="20"/>
          <w:szCs w:val="20"/>
        </w:rPr>
        <w:t xml:space="preserve">  </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"System family instance"</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"Other"</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E63A43" w:rsidRDefault="00E63A43" w:rsidP="00795929">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"You have picked: "</w:t>
      </w:r>
      <w:r>
        <w:rPr>
          <w:rFonts w:ascii="Courier New" w:hAnsi="Courier New" w:cs="Courier New"/>
          <w:noProof/>
          <w:sz w:val="20"/>
          <w:szCs w:val="20"/>
        </w:rPr>
        <w:t xml:space="preserve"> + s</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show it. </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Pr>
          <w:rFonts w:ascii="Courier New" w:hAnsi="Courier New" w:cs="Courier New"/>
          <w:noProof/>
          <w:color w:val="A31515"/>
          <w:sz w:val="20"/>
          <w:szCs w:val="20"/>
        </w:rPr>
        <w:t>"</w:t>
      </w:r>
      <w:r w:rsidR="008079D9">
        <w:rPr>
          <w:rFonts w:ascii="Courier New" w:hAnsi="Courier New" w:cs="Courier New"/>
          <w:noProof/>
          <w:color w:val="A31515"/>
          <w:sz w:val="20"/>
          <w:szCs w:val="20"/>
        </w:rPr>
        <w:t>Identify Element</w:t>
      </w:r>
      <w:r>
        <w:rPr>
          <w:rFonts w:ascii="Courier New" w:hAnsi="Courier New" w:cs="Courier New"/>
          <w:noProof/>
          <w:color w:val="A31515"/>
          <w:sz w:val="20"/>
          <w:szCs w:val="20"/>
        </w:rPr>
        <w:t>"</w:t>
      </w:r>
      <w:r>
        <w:rPr>
          <w:rFonts w:ascii="Courier New" w:hAnsi="Courier New" w:cs="Courier New"/>
          <w:noProof/>
          <w:sz w:val="20"/>
          <w:szCs w:val="20"/>
        </w:rPr>
        <w:t>, s)</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sz w:val="20"/>
          <w:szCs w:val="20"/>
        </w:rPr>
      </w:pPr>
    </w:p>
    <w:p w:rsidR="00E63A43" w:rsidRDefault="00E63A43" w:rsidP="00795929">
      <w:pPr>
        <w:shd w:val="clear" w:color="000000" w:fill="E6E6E6"/>
        <w:autoSpaceDE w:val="0"/>
        <w:autoSpaceDN w:val="0"/>
        <w:adjustRightInd w:val="0"/>
        <w:spacing w:after="0" w:line="240" w:lineRule="auto"/>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C26CD3" w:rsidRDefault="007C5AF9" w:rsidP="001549D7">
      <w:pPr>
        <w:shd w:val="clear" w:color="000000" w:fill="E6E6E6"/>
        <w:autoSpaceDE w:val="0"/>
        <w:autoSpaceDN w:val="0"/>
        <w:adjustRightInd w:val="0"/>
        <w:spacing w:after="0" w:line="240" w:lineRule="auto"/>
      </w:pPr>
      <w:r w:rsidRPr="006663E6">
        <w:rPr>
          <w:b/>
        </w:rPr>
        <w:t>&lt;/VB.NET&gt;</w:t>
      </w:r>
      <w:r>
        <w:t xml:space="preserve"> </w:t>
      </w:r>
    </w:p>
    <w:p w:rsidR="00FC6065" w:rsidRDefault="00FC6065" w:rsidP="00C26CD3">
      <w:pPr>
        <w:autoSpaceDE w:val="0"/>
        <w:autoSpaceDN w:val="0"/>
        <w:adjustRightInd w:val="0"/>
        <w:spacing w:after="0" w:line="240" w:lineRule="auto"/>
      </w:pPr>
    </w:p>
    <w:p w:rsidR="00FC6065" w:rsidRDefault="00FC6065" w:rsidP="00FC6065">
      <w:r>
        <w:t xml:space="preserve">Call this function from your main </w:t>
      </w:r>
      <w:proofErr w:type="gramStart"/>
      <w:r>
        <w:t>Execute(</w:t>
      </w:r>
      <w:proofErr w:type="gramEnd"/>
      <w:r>
        <w:t xml:space="preserve">) method right after </w:t>
      </w:r>
      <w:proofErr w:type="spellStart"/>
      <w:r>
        <w:t>ShowBasicElementInfo</w:t>
      </w:r>
      <w:proofErr w:type="spellEnd"/>
      <w:r>
        <w:t xml:space="preserve">(): </w:t>
      </w:r>
    </w:p>
    <w:p w:rsidR="00FC6065" w:rsidRDefault="00FC6065" w:rsidP="00FC6065">
      <w:pPr>
        <w:shd w:val="clear" w:color="000000" w:fill="E6E6E6"/>
        <w:autoSpaceDE w:val="0"/>
        <w:autoSpaceDN w:val="0"/>
        <w:adjustRightInd w:val="0"/>
        <w:spacing w:after="0" w:line="240" w:lineRule="auto"/>
        <w:rPr>
          <w:b/>
        </w:rPr>
      </w:pPr>
      <w:r w:rsidRPr="006663E6">
        <w:rPr>
          <w:b/>
        </w:rPr>
        <w:t>&lt;VB.NET&gt;</w:t>
      </w:r>
    </w:p>
    <w:p w:rsidR="00FC6065" w:rsidRPr="00FC6065" w:rsidRDefault="00FC6065" w:rsidP="00FC6065">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FC6065">
        <w:rPr>
          <w:rFonts w:ascii="Courier New" w:hAnsi="Courier New" w:cs="Courier New"/>
          <w:noProof/>
          <w:color w:val="808080" w:themeColor="background1" w:themeShade="80"/>
          <w:sz w:val="20"/>
          <w:szCs w:val="20"/>
        </w:rPr>
        <w:t xml:space="preserve">        ''  (2) let's see what kind of element we got. </w:t>
      </w:r>
    </w:p>
    <w:p w:rsidR="00FC6065" w:rsidRPr="00FC6065" w:rsidRDefault="00FC6065" w:rsidP="00FC6065">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FC6065">
        <w:rPr>
          <w:rFonts w:ascii="Courier New" w:hAnsi="Courier New" w:cs="Courier New"/>
          <w:noProof/>
          <w:color w:val="808080" w:themeColor="background1" w:themeShade="80"/>
          <w:sz w:val="20"/>
          <w:szCs w:val="20"/>
        </w:rPr>
        <w:t xml:space="preserve">        ShowBasicElementInfo(elem)</w:t>
      </w:r>
    </w:p>
    <w:p w:rsidR="00FC6065" w:rsidRDefault="00FC6065" w:rsidP="00FC6065">
      <w:pPr>
        <w:shd w:val="clear" w:color="000000" w:fill="E6E6E6"/>
        <w:autoSpaceDE w:val="0"/>
        <w:autoSpaceDN w:val="0"/>
        <w:adjustRightInd w:val="0"/>
        <w:spacing w:after="0" w:line="240" w:lineRule="auto"/>
        <w:rPr>
          <w:rFonts w:ascii="Courier New" w:hAnsi="Courier New" w:cs="Courier New"/>
          <w:noProof/>
          <w:sz w:val="20"/>
          <w:szCs w:val="20"/>
        </w:rPr>
      </w:pPr>
    </w:p>
    <w:p w:rsidR="00FC6065" w:rsidRDefault="00FC6065" w:rsidP="00FC6065">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(3) identify each major types of element. </w:t>
      </w:r>
    </w:p>
    <w:p w:rsidR="00FC6065" w:rsidRDefault="00FC6065" w:rsidP="00FC6065">
      <w:pPr>
        <w:shd w:val="clear" w:color="000000" w:fill="E6E6E6"/>
        <w:autoSpaceDE w:val="0"/>
        <w:autoSpaceDN w:val="0"/>
        <w:adjustRightInd w:val="0"/>
        <w:spacing w:after="0" w:line="240" w:lineRule="auto"/>
      </w:pPr>
      <w:r>
        <w:rPr>
          <w:rFonts w:ascii="Courier New" w:hAnsi="Courier New" w:cs="Courier New"/>
          <w:noProof/>
          <w:sz w:val="20"/>
          <w:szCs w:val="20"/>
        </w:rPr>
        <w:t xml:space="preserve">        IdentifyElement(elem)</w:t>
      </w:r>
    </w:p>
    <w:p w:rsidR="00FC6065" w:rsidRDefault="00FC6065" w:rsidP="00FC6065">
      <w:pPr>
        <w:shd w:val="clear" w:color="000000" w:fill="E6E6E6"/>
        <w:autoSpaceDE w:val="0"/>
        <w:autoSpaceDN w:val="0"/>
        <w:adjustRightInd w:val="0"/>
        <w:spacing w:after="0" w:line="240" w:lineRule="auto"/>
      </w:pPr>
      <w:r w:rsidRPr="006663E6">
        <w:rPr>
          <w:b/>
        </w:rPr>
        <w:t>&lt;/VB.NET&gt;</w:t>
      </w:r>
    </w:p>
    <w:p w:rsidR="00FC6065" w:rsidRDefault="00BD3768" w:rsidP="00C26CD3">
      <w:pPr>
        <w:autoSpaceDE w:val="0"/>
        <w:autoSpaceDN w:val="0"/>
        <w:adjustRightInd w:val="0"/>
        <w:spacing w:after="0" w:line="240" w:lineRule="auto"/>
      </w:pPr>
      <w:r>
        <w:t xml:space="preserve"> </w:t>
      </w:r>
    </w:p>
    <w:p w:rsidR="00FC6065" w:rsidRDefault="00FC6065" w:rsidP="00C26CD3">
      <w:pPr>
        <w:autoSpaceDE w:val="0"/>
        <w:autoSpaceDN w:val="0"/>
        <w:adjustRightInd w:val="0"/>
        <w:spacing w:after="0" w:line="240" w:lineRule="auto"/>
      </w:pPr>
    </w:p>
    <w:p w:rsidR="00FC6065" w:rsidRDefault="00FC6065" w:rsidP="00C26CD3">
      <w:pPr>
        <w:autoSpaceDE w:val="0"/>
        <w:autoSpaceDN w:val="0"/>
        <w:adjustRightInd w:val="0"/>
        <w:spacing w:after="0" w:line="240" w:lineRule="auto"/>
      </w:pPr>
      <w:r>
        <w:t xml:space="preserve">Build and run the command “DB Element” once again to see if you can identify an element you have picked. Figure 4 shows </w:t>
      </w:r>
      <w:r w:rsidR="00BD3768">
        <w:t>a sample image</w:t>
      </w:r>
      <w:r>
        <w:t xml:space="preserve"> of running the command. </w:t>
      </w:r>
    </w:p>
    <w:p w:rsidR="00BD3768" w:rsidRDefault="00BD3768" w:rsidP="00C26CD3">
      <w:pPr>
        <w:autoSpaceDE w:val="0"/>
        <w:autoSpaceDN w:val="0"/>
        <w:adjustRightInd w:val="0"/>
        <w:spacing w:after="0" w:line="240" w:lineRule="auto"/>
      </w:pPr>
    </w:p>
    <w:p w:rsidR="007C5AF9" w:rsidRDefault="00AD5362" w:rsidP="00AD5362">
      <w:pPr>
        <w:autoSpaceDE w:val="0"/>
        <w:autoSpaceDN w:val="0"/>
        <w:adjustRightInd w:val="0"/>
        <w:spacing w:after="0" w:line="240" w:lineRule="auto"/>
        <w:jc w:val="center"/>
      </w:pPr>
      <w:r>
        <w:rPr>
          <w:noProof/>
          <w:lang w:eastAsia="en-US"/>
        </w:rPr>
        <w:drawing>
          <wp:inline distT="0" distB="0" distL="0" distR="0">
            <wp:extent cx="5481442" cy="2078966"/>
            <wp:effectExtent l="19050" t="0" r="4958" b="0"/>
            <wp:docPr id="18" name="Picture 17" descr="DB Element Basic Info Identi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Element Basic Info Identify.PNG"/>
                    <pic:cNvPicPr/>
                  </pic:nvPicPr>
                  <pic:blipFill>
                    <a:blip r:embed="rId7"/>
                    <a:stretch>
                      <a:fillRect/>
                    </a:stretch>
                  </pic:blipFill>
                  <pic:spPr>
                    <a:xfrm>
                      <a:off x="0" y="0"/>
                      <a:ext cx="5488152" cy="2081511"/>
                    </a:xfrm>
                    <a:prstGeom prst="rect">
                      <a:avLst/>
                    </a:prstGeom>
                  </pic:spPr>
                </pic:pic>
              </a:graphicData>
            </a:graphic>
          </wp:inline>
        </w:drawing>
      </w:r>
    </w:p>
    <w:p w:rsidR="00AD5362" w:rsidRDefault="00AD5362" w:rsidP="00AD5362">
      <w:pPr>
        <w:autoSpaceDE w:val="0"/>
        <w:autoSpaceDN w:val="0"/>
        <w:adjustRightInd w:val="0"/>
        <w:spacing w:after="0" w:line="240" w:lineRule="auto"/>
        <w:jc w:val="center"/>
      </w:pPr>
    </w:p>
    <w:p w:rsidR="00AD5362" w:rsidRDefault="00FC6065" w:rsidP="00AD5362">
      <w:pPr>
        <w:autoSpaceDE w:val="0"/>
        <w:autoSpaceDN w:val="0"/>
        <w:adjustRightInd w:val="0"/>
        <w:spacing w:after="0" w:line="240" w:lineRule="auto"/>
        <w:jc w:val="center"/>
      </w:pPr>
      <w:proofErr w:type="gramStart"/>
      <w:r>
        <w:t>Figure 4</w:t>
      </w:r>
      <w:r w:rsidR="00AD5362">
        <w:t>.</w:t>
      </w:r>
      <w:proofErr w:type="gramEnd"/>
      <w:r w:rsidR="00AD5362">
        <w:t xml:space="preserve"> </w:t>
      </w:r>
      <w:r>
        <w:t xml:space="preserve">Identifying an element </w:t>
      </w:r>
    </w:p>
    <w:p w:rsidR="00FC6065" w:rsidRDefault="00FC6065" w:rsidP="00AD5362">
      <w:pPr>
        <w:autoSpaceDE w:val="0"/>
        <w:autoSpaceDN w:val="0"/>
        <w:adjustRightInd w:val="0"/>
        <w:spacing w:after="0" w:line="240" w:lineRule="auto"/>
        <w:jc w:val="center"/>
      </w:pPr>
    </w:p>
    <w:p w:rsidR="00AD5362" w:rsidRDefault="00AD5362" w:rsidP="00AD5362">
      <w:pPr>
        <w:autoSpaceDE w:val="0"/>
        <w:autoSpaceDN w:val="0"/>
        <w:adjustRightInd w:val="0"/>
        <w:spacing w:after="0" w:line="240" w:lineRule="auto"/>
        <w:jc w:val="center"/>
      </w:pPr>
    </w:p>
    <w:p w:rsidR="0005710E" w:rsidRDefault="0005710E" w:rsidP="00C26CD3">
      <w:pPr>
        <w:autoSpaceDE w:val="0"/>
        <w:autoSpaceDN w:val="0"/>
        <w:adjustRightInd w:val="0"/>
        <w:spacing w:after="0" w:line="240" w:lineRule="auto"/>
      </w:pPr>
    </w:p>
    <w:p w:rsidR="00C26CD3" w:rsidRPr="0030528E" w:rsidRDefault="00C26CD3" w:rsidP="00235B97">
      <w:pPr>
        <w:pStyle w:val="ListParagraph"/>
        <w:numPr>
          <w:ilvl w:val="0"/>
          <w:numId w:val="3"/>
        </w:numPr>
        <w:rPr>
          <w:b/>
          <w:sz w:val="28"/>
        </w:rPr>
      </w:pPr>
      <w:r>
        <w:rPr>
          <w:b/>
          <w:sz w:val="28"/>
        </w:rPr>
        <w:t>Parameter</w:t>
      </w:r>
      <w:r w:rsidR="00191AB6">
        <w:rPr>
          <w:b/>
          <w:sz w:val="28"/>
        </w:rPr>
        <w:t>s</w:t>
      </w:r>
      <w:r>
        <w:rPr>
          <w:b/>
          <w:sz w:val="28"/>
        </w:rPr>
        <w:t xml:space="preserve"> </w:t>
      </w:r>
    </w:p>
    <w:p w:rsidR="00191AB6" w:rsidRDefault="00191AB6" w:rsidP="00C26CD3">
      <w:pPr>
        <w:autoSpaceDE w:val="0"/>
        <w:autoSpaceDN w:val="0"/>
        <w:adjustRightInd w:val="0"/>
        <w:spacing w:after="0" w:line="240" w:lineRule="auto"/>
      </w:pPr>
      <w:r>
        <w:t xml:space="preserve">Parameters property of an Element class largely corresponds to an element or family “properties” that you see in the UI. In the Revit API, there are two ways to access those properties or parameters:  </w:t>
      </w:r>
      <w:r w:rsidR="00DF5C79">
        <w:br/>
      </w:r>
    </w:p>
    <w:p w:rsidR="00C26CD3" w:rsidRDefault="00191AB6" w:rsidP="00235B97">
      <w:pPr>
        <w:pStyle w:val="ListParagraph"/>
        <w:numPr>
          <w:ilvl w:val="0"/>
          <w:numId w:val="12"/>
        </w:numPr>
        <w:autoSpaceDE w:val="0"/>
        <w:autoSpaceDN w:val="0"/>
        <w:adjustRightInd w:val="0"/>
        <w:spacing w:after="0" w:line="240" w:lineRule="auto"/>
      </w:pPr>
      <w:proofErr w:type="spellStart"/>
      <w:r>
        <w:t>Element.Parameters</w:t>
      </w:r>
      <w:proofErr w:type="spellEnd"/>
      <w:r>
        <w:t xml:space="preserve"> – returns a set of parameters applicable to the given element. </w:t>
      </w:r>
    </w:p>
    <w:p w:rsidR="00191AB6" w:rsidRDefault="00191AB6" w:rsidP="00235B97">
      <w:pPr>
        <w:pStyle w:val="ListParagraph"/>
        <w:numPr>
          <w:ilvl w:val="0"/>
          <w:numId w:val="12"/>
        </w:numPr>
        <w:autoSpaceDE w:val="0"/>
        <w:autoSpaceDN w:val="0"/>
        <w:adjustRightInd w:val="0"/>
        <w:spacing w:after="0" w:line="240" w:lineRule="auto"/>
      </w:pPr>
      <w:proofErr w:type="spellStart"/>
      <w:r>
        <w:t>Element.Paramater</w:t>
      </w:r>
      <w:proofErr w:type="spellEnd"/>
      <w:r>
        <w:t xml:space="preserve"> – takes an argument </w:t>
      </w:r>
      <w:r w:rsidR="00B85A06">
        <w:t xml:space="preserve">that can identify the kind of parameter and returns the value of single parameter. </w:t>
      </w:r>
    </w:p>
    <w:p w:rsidR="00191AB6" w:rsidRDefault="00191AB6" w:rsidP="00191AB6">
      <w:pPr>
        <w:pStyle w:val="ListParagraph"/>
        <w:autoSpaceDE w:val="0"/>
        <w:autoSpaceDN w:val="0"/>
        <w:adjustRightInd w:val="0"/>
        <w:spacing w:after="0" w:line="240" w:lineRule="auto"/>
        <w:ind w:left="761"/>
      </w:pPr>
    </w:p>
    <w:p w:rsidR="00DF5C79" w:rsidRDefault="00DF5C79" w:rsidP="00191AB6">
      <w:pPr>
        <w:pStyle w:val="ListParagraph"/>
        <w:autoSpaceDE w:val="0"/>
        <w:autoSpaceDN w:val="0"/>
        <w:adjustRightInd w:val="0"/>
        <w:spacing w:after="0" w:line="240" w:lineRule="auto"/>
        <w:ind w:left="761"/>
      </w:pPr>
    </w:p>
    <w:p w:rsidR="00D23798" w:rsidRDefault="00DF5C79" w:rsidP="00235B97">
      <w:pPr>
        <w:pStyle w:val="ListParagraph"/>
        <w:numPr>
          <w:ilvl w:val="1"/>
          <w:numId w:val="3"/>
        </w:numPr>
        <w:autoSpaceDE w:val="0"/>
        <w:autoSpaceDN w:val="0"/>
        <w:adjustRightInd w:val="0"/>
        <w:spacing w:after="0" w:line="240" w:lineRule="auto"/>
      </w:pPr>
      <w:r>
        <w:t>Retrieving a Set of P</w:t>
      </w:r>
      <w:r w:rsidR="00D23798">
        <w:t>arameters through Parameters</w:t>
      </w:r>
      <w:r>
        <w:t>()</w:t>
      </w:r>
    </w:p>
    <w:p w:rsidR="00D23798" w:rsidRDefault="00D23798" w:rsidP="00D23798">
      <w:pPr>
        <w:autoSpaceDE w:val="0"/>
        <w:autoSpaceDN w:val="0"/>
        <w:adjustRightInd w:val="0"/>
        <w:spacing w:after="0" w:line="240" w:lineRule="auto"/>
      </w:pPr>
    </w:p>
    <w:p w:rsidR="00DF5C79" w:rsidRDefault="00D23798" w:rsidP="00DF5C79">
      <w:pPr>
        <w:autoSpaceDE w:val="0"/>
        <w:autoSpaceDN w:val="0"/>
        <w:adjustRightInd w:val="0"/>
        <w:spacing w:after="0" w:line="240" w:lineRule="auto"/>
      </w:pPr>
      <w:r>
        <w:t xml:space="preserve">Let’s first look at the </w:t>
      </w:r>
      <w:proofErr w:type="gramStart"/>
      <w:r>
        <w:t>Parameters(</w:t>
      </w:r>
      <w:proofErr w:type="gramEnd"/>
      <w:r>
        <w:t xml:space="preserve">). The </w:t>
      </w:r>
      <w:r w:rsidR="00DF5C79">
        <w:t xml:space="preserve">code below </w:t>
      </w:r>
      <w:r>
        <w:t xml:space="preserve">demonstrates the usage. </w:t>
      </w:r>
      <w:proofErr w:type="gramStart"/>
      <w:r w:rsidR="00DF5C79">
        <w:t>Parameters(</w:t>
      </w:r>
      <w:proofErr w:type="gramEnd"/>
      <w:r w:rsidR="00DF5C79">
        <w:t xml:space="preserve">) return a set of parameters. You can simply loop </w:t>
      </w:r>
      <w:r w:rsidR="008170DB">
        <w:t>through it to access each parame</w:t>
      </w:r>
      <w:r w:rsidR="00DF5C79">
        <w:t xml:space="preserve">ter. The main part that you will need to pay attention is that that you will need to parse each parameter by the </w:t>
      </w:r>
      <w:proofErr w:type="spellStart"/>
      <w:r w:rsidR="00DF5C79">
        <w:t>St</w:t>
      </w:r>
      <w:r w:rsidR="008170DB">
        <w:t>o</w:t>
      </w:r>
      <w:r w:rsidR="00DF5C79">
        <w:t>rageType</w:t>
      </w:r>
      <w:proofErr w:type="spellEnd"/>
      <w:r w:rsidR="00DF5C79">
        <w:t xml:space="preserve">; a parameter can be Integer, Double, String and </w:t>
      </w:r>
      <w:proofErr w:type="spellStart"/>
      <w:r w:rsidR="00DF5C79">
        <w:t>ElementId</w:t>
      </w:r>
      <w:proofErr w:type="spellEnd"/>
      <w:r w:rsidR="00DF5C79">
        <w:t xml:space="preserve">. Depending on the </w:t>
      </w:r>
      <w:proofErr w:type="spellStart"/>
      <w:r w:rsidR="00DF5C79">
        <w:t>St</w:t>
      </w:r>
      <w:r w:rsidR="008170DB">
        <w:t>o</w:t>
      </w:r>
      <w:r w:rsidR="00DF5C79">
        <w:t>rageType</w:t>
      </w:r>
      <w:proofErr w:type="spellEnd"/>
      <w:r w:rsidR="00DF5C79">
        <w:t xml:space="preserve">, you will need to choose the method to get the actual value.  </w:t>
      </w:r>
    </w:p>
    <w:p w:rsidR="007C5AF9" w:rsidRDefault="007C5AF9" w:rsidP="00C26CD3">
      <w:pPr>
        <w:autoSpaceDE w:val="0"/>
        <w:autoSpaceDN w:val="0"/>
        <w:adjustRightInd w:val="0"/>
        <w:spacing w:after="0" w:line="240" w:lineRule="auto"/>
      </w:pPr>
    </w:p>
    <w:p w:rsidR="007C5AF9" w:rsidRDefault="007C5AF9" w:rsidP="006663E6">
      <w:pPr>
        <w:shd w:val="clear" w:color="000000" w:fill="E6E6E6"/>
        <w:autoSpaceDE w:val="0"/>
        <w:autoSpaceDN w:val="0"/>
        <w:adjustRightInd w:val="0"/>
        <w:spacing w:after="0" w:line="240" w:lineRule="auto"/>
        <w:rPr>
          <w:b/>
        </w:rPr>
      </w:pPr>
      <w:r w:rsidRPr="006663E6">
        <w:rPr>
          <w:b/>
        </w:rPr>
        <w:t>&lt;VB.NET&gt;</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show all the parameter values of the element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ShowParameters(</w:t>
      </w:r>
      <w:r>
        <w:rPr>
          <w:rFonts w:ascii="Courier New" w:hAnsi="Courier New" w:cs="Courier New"/>
          <w:noProof/>
          <w:color w:val="0000FF"/>
          <w:sz w:val="20"/>
          <w:szCs w:val="20"/>
        </w:rPr>
        <w:t>ByVal</w:t>
      </w:r>
      <w:r>
        <w:rPr>
          <w:rFonts w:ascii="Courier New" w:hAnsi="Courier New" w:cs="Courier New"/>
          <w:noProof/>
          <w:sz w:val="20"/>
          <w:szCs w:val="20"/>
        </w:rPr>
        <w:t xml:space="preserve"> elem </w:t>
      </w:r>
      <w:r>
        <w:rPr>
          <w:rFonts w:ascii="Courier New" w:hAnsi="Courier New" w:cs="Courier New"/>
          <w:noProof/>
          <w:color w:val="0000FF"/>
          <w:sz w:val="20"/>
          <w:szCs w:val="20"/>
        </w:rPr>
        <w:t>As</w:t>
      </w:r>
      <w:r>
        <w:rPr>
          <w:rFonts w:ascii="Courier New" w:hAnsi="Courier New" w:cs="Courier New"/>
          <w:noProof/>
          <w:sz w:val="20"/>
          <w:szCs w:val="20"/>
        </w:rPr>
        <w:t xml:space="preserve"> Element</w:t>
      </w:r>
      <w:r w:rsidR="001549D7">
        <w:rPr>
          <w:rFonts w:ascii="Courier New" w:hAnsi="Courier New" w:cs="Courier New"/>
          <w:noProof/>
          <w:sz w:val="20"/>
          <w:szCs w:val="20"/>
        </w:rPr>
        <w:t xml:space="preserve">, </w:t>
      </w:r>
      <w:r w:rsidR="001549D7">
        <w:rPr>
          <w:rFonts w:ascii="Courier New" w:hAnsi="Courier New" w:cs="Courier New"/>
          <w:noProof/>
          <w:color w:val="0000FF"/>
          <w:sz w:val="20"/>
          <w:szCs w:val="20"/>
        </w:rPr>
        <w:t>ByVal</w:t>
      </w:r>
      <w:r w:rsidR="001549D7">
        <w:rPr>
          <w:rFonts w:ascii="Courier New" w:hAnsi="Courier New" w:cs="Courier New"/>
          <w:noProof/>
          <w:sz w:val="20"/>
          <w:szCs w:val="20"/>
        </w:rPr>
        <w:t xml:space="preserve"> header </w:t>
      </w:r>
      <w:r w:rsidR="001549D7">
        <w:rPr>
          <w:rFonts w:ascii="Courier New" w:hAnsi="Courier New" w:cs="Courier New"/>
          <w:noProof/>
          <w:color w:val="0000FF"/>
          <w:sz w:val="20"/>
          <w:szCs w:val="20"/>
        </w:rPr>
        <w:t>As</w:t>
      </w:r>
      <w:r w:rsidR="001549D7">
        <w:rPr>
          <w:rFonts w:ascii="Courier New" w:hAnsi="Courier New" w:cs="Courier New"/>
          <w:noProof/>
          <w:sz w:val="20"/>
          <w:szCs w:val="20"/>
        </w:rPr>
        <w:t xml:space="preserve"> </w:t>
      </w:r>
      <w:r w:rsidR="001549D7">
        <w:rPr>
          <w:rFonts w:ascii="Courier New" w:hAnsi="Courier New" w:cs="Courier New"/>
          <w:noProof/>
          <w:color w:val="0000FF"/>
          <w:sz w:val="20"/>
          <w:szCs w:val="20"/>
        </w:rPr>
        <w:t>String</w:t>
      </w:r>
      <w:r>
        <w:rPr>
          <w:rFonts w:ascii="Courier New" w:hAnsi="Courier New" w:cs="Courier New"/>
          <w:noProof/>
          <w:sz w:val="20"/>
          <w:szCs w:val="20"/>
        </w:rPr>
        <w:t>)</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B85A06" w:rsidRPr="001F0786" w:rsidRDefault="00B85A06" w:rsidP="001F0786">
      <w:pPr>
        <w:shd w:val="pct10" w:color="auto" w:fill="auto"/>
        <w:autoSpaceDE w:val="0"/>
        <w:autoSpaceDN w:val="0"/>
        <w:adjustRightInd w:val="0"/>
        <w:spacing w:after="0" w:line="240" w:lineRule="auto"/>
        <w:rPr>
          <w:rFonts w:ascii="Consolas" w:hAnsi="Consolas" w:cs="Consolas"/>
          <w:sz w:val="19"/>
          <w:szCs w:val="19"/>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s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proofErr w:type="spellStart"/>
      <w:r w:rsidR="001F0786">
        <w:rPr>
          <w:rFonts w:ascii="Consolas" w:hAnsi="Consolas" w:cs="Consolas"/>
          <w:color w:val="0000FF"/>
          <w:sz w:val="19"/>
          <w:szCs w:val="19"/>
        </w:rPr>
        <w:t>String</w:t>
      </w:r>
      <w:r w:rsidR="001F0786">
        <w:rPr>
          <w:rFonts w:ascii="Consolas" w:hAnsi="Consolas" w:cs="Consolas"/>
          <w:sz w:val="19"/>
          <w:szCs w:val="19"/>
        </w:rPr>
        <w:t>.Empty</w:t>
      </w:r>
      <w:proofErr w:type="spellEnd"/>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params </w:t>
      </w:r>
      <w:r>
        <w:rPr>
          <w:rFonts w:ascii="Courier New" w:hAnsi="Courier New" w:cs="Courier New"/>
          <w:noProof/>
          <w:color w:val="0000FF"/>
          <w:sz w:val="20"/>
          <w:szCs w:val="20"/>
        </w:rPr>
        <w:t>As</w:t>
      </w:r>
      <w:r>
        <w:rPr>
          <w:rFonts w:ascii="Courier New" w:hAnsi="Courier New" w:cs="Courier New"/>
          <w:noProof/>
          <w:sz w:val="20"/>
          <w:szCs w:val="20"/>
        </w:rPr>
        <w:t xml:space="preserve"> ParameterSet = elem.Parameters</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Each</w:t>
      </w:r>
      <w:r>
        <w:rPr>
          <w:rFonts w:ascii="Courier New" w:hAnsi="Courier New" w:cs="Courier New"/>
          <w:noProof/>
          <w:sz w:val="20"/>
          <w:szCs w:val="20"/>
        </w:rPr>
        <w:t xml:space="preserve"> param </w:t>
      </w:r>
      <w:r>
        <w:rPr>
          <w:rFonts w:ascii="Courier New" w:hAnsi="Courier New" w:cs="Courier New"/>
          <w:noProof/>
          <w:color w:val="0000FF"/>
          <w:sz w:val="20"/>
          <w:szCs w:val="20"/>
        </w:rPr>
        <w:t>As</w:t>
      </w:r>
      <w:r>
        <w:rPr>
          <w:rFonts w:ascii="Courier New" w:hAnsi="Courier New" w:cs="Courier New"/>
          <w:noProof/>
          <w:sz w:val="20"/>
          <w:szCs w:val="20"/>
        </w:rPr>
        <w:t xml:space="preserve"> Parameter </w:t>
      </w:r>
      <w:r>
        <w:rPr>
          <w:rFonts w:ascii="Courier New" w:hAnsi="Courier New" w:cs="Courier New"/>
          <w:noProof/>
          <w:color w:val="0000FF"/>
          <w:sz w:val="20"/>
          <w:szCs w:val="20"/>
        </w:rPr>
        <w:t>In</w:t>
      </w:r>
      <w:r>
        <w:rPr>
          <w:rFonts w:ascii="Courier New" w:hAnsi="Courier New" w:cs="Courier New"/>
          <w:noProof/>
          <w:sz w:val="20"/>
          <w:szCs w:val="20"/>
        </w:rPr>
        <w:t xml:space="preserve"> params</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param.Definition.Name</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see the helper function below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val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ParameterToString(param)</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307A52">
        <w:rPr>
          <w:rFonts w:ascii="Courier New" w:hAnsi="Courier New" w:cs="Courier New"/>
          <w:noProof/>
          <w:sz w:val="20"/>
          <w:szCs w:val="20"/>
        </w:rPr>
        <w:t xml:space="preserve">+= </w:t>
      </w:r>
      <w:r>
        <w:rPr>
          <w:rFonts w:ascii="Courier New" w:hAnsi="Courier New" w:cs="Courier New"/>
          <w:noProof/>
          <w:sz w:val="20"/>
          <w:szCs w:val="20"/>
        </w:rPr>
        <w:t xml:space="preserve">name + </w:t>
      </w:r>
      <w:r>
        <w:rPr>
          <w:rFonts w:ascii="Courier New" w:hAnsi="Courier New" w:cs="Courier New"/>
          <w:noProof/>
          <w:color w:val="A31515"/>
          <w:sz w:val="20"/>
          <w:szCs w:val="20"/>
        </w:rPr>
        <w:t>" = "</w:t>
      </w:r>
      <w:r>
        <w:rPr>
          <w:rFonts w:ascii="Courier New" w:hAnsi="Courier New" w:cs="Courier New"/>
          <w:noProof/>
          <w:sz w:val="20"/>
          <w:szCs w:val="20"/>
        </w:rPr>
        <w:t xml:space="preserve"> + val + vbCr</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Next</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sidR="001F0786">
        <w:rPr>
          <w:rFonts w:ascii="Courier New" w:hAnsi="Courier New" w:cs="Courier New"/>
          <w:noProof/>
          <w:sz w:val="20"/>
          <w:szCs w:val="20"/>
        </w:rPr>
        <w:t>header</w:t>
      </w:r>
      <w:r>
        <w:rPr>
          <w:rFonts w:ascii="Courier New" w:hAnsi="Courier New" w:cs="Courier New"/>
          <w:noProof/>
          <w:sz w:val="20"/>
          <w:szCs w:val="20"/>
        </w:rPr>
        <w:t>, s)</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Helper function: return a string from of a given parameter.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1F078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Shared</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ParameterToString(</w:t>
      </w:r>
      <w:r>
        <w:rPr>
          <w:rFonts w:ascii="Courier New" w:hAnsi="Courier New" w:cs="Courier New"/>
          <w:noProof/>
          <w:color w:val="0000FF"/>
          <w:sz w:val="20"/>
          <w:szCs w:val="20"/>
        </w:rPr>
        <w:t>ByVal</w:t>
      </w:r>
      <w:r>
        <w:rPr>
          <w:rFonts w:ascii="Courier New" w:hAnsi="Courier New" w:cs="Courier New"/>
          <w:noProof/>
          <w:sz w:val="20"/>
          <w:szCs w:val="20"/>
        </w:rPr>
        <w:t xml:space="preserve"> param </w:t>
      </w:r>
      <w:r>
        <w:rPr>
          <w:rFonts w:ascii="Courier New" w:hAnsi="Courier New" w:cs="Courier New"/>
          <w:noProof/>
          <w:color w:val="0000FF"/>
          <w:sz w:val="20"/>
          <w:szCs w:val="20"/>
        </w:rPr>
        <w:t>As</w:t>
      </w:r>
      <w:r>
        <w:rPr>
          <w:rFonts w:ascii="Courier New" w:hAnsi="Courier New" w:cs="Courier New"/>
          <w:noProof/>
          <w:sz w:val="20"/>
          <w:szCs w:val="20"/>
        </w:rPr>
        <w:t xml:space="preserve"> Parameter)</w:t>
      </w:r>
      <w:r w:rsidR="001F0786">
        <w:rPr>
          <w:rFonts w:ascii="Courier New" w:hAnsi="Courier New" w:cs="Courier New"/>
          <w:noProof/>
          <w:sz w:val="20"/>
          <w:szCs w:val="20"/>
        </w:rPr>
        <w:t xml:space="preserve"> _</w:t>
      </w:r>
    </w:p>
    <w:p w:rsidR="00B85A06" w:rsidRDefault="001F0786"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sidR="00B85A06">
        <w:rPr>
          <w:rFonts w:ascii="Courier New" w:hAnsi="Courier New" w:cs="Courier New"/>
          <w:noProof/>
          <w:color w:val="0000FF"/>
          <w:sz w:val="20"/>
          <w:szCs w:val="20"/>
        </w:rPr>
        <w:t>As</w:t>
      </w:r>
      <w:r w:rsidR="00B85A06">
        <w:rPr>
          <w:rFonts w:ascii="Courier New" w:hAnsi="Courier New" w:cs="Courier New"/>
          <w:noProof/>
          <w:sz w:val="20"/>
          <w:szCs w:val="20"/>
        </w:rPr>
        <w:t xml:space="preserve"> </w:t>
      </w:r>
      <w:r w:rsidR="00B85A06">
        <w:rPr>
          <w:rFonts w:ascii="Courier New" w:hAnsi="Courier New" w:cs="Courier New"/>
          <w:noProof/>
          <w:color w:val="0000FF"/>
          <w:sz w:val="20"/>
          <w:szCs w:val="20"/>
        </w:rPr>
        <w:t>String</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val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Pr>
          <w:rFonts w:ascii="Courier New" w:hAnsi="Courier New" w:cs="Courier New"/>
          <w:noProof/>
          <w:color w:val="A31515"/>
          <w:sz w:val="20"/>
          <w:szCs w:val="20"/>
        </w:rPr>
        <w:t>"none"</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A31515"/>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param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val</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to get to the parameter value, we need to pause it depending on</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its strage type</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param.StorageType</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StorageType.Double</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dVal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 param.AsDouble</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val = dVal.ToString</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StorageType.Integer</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iVal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Integer</w:t>
      </w:r>
      <w:r>
        <w:rPr>
          <w:rFonts w:ascii="Courier New" w:hAnsi="Courier New" w:cs="Courier New"/>
          <w:noProof/>
          <w:sz w:val="20"/>
          <w:szCs w:val="20"/>
        </w:rPr>
        <w:t xml:space="preserve"> = param.AsInteger</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val = iVal.ToString()</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StorageType.String</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sVal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param.AsString</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val = sVal</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StorageType.ElementId</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idVal </w:t>
      </w:r>
      <w:r>
        <w:rPr>
          <w:rFonts w:ascii="Courier New" w:hAnsi="Courier New" w:cs="Courier New"/>
          <w:noProof/>
          <w:color w:val="0000FF"/>
          <w:sz w:val="20"/>
          <w:szCs w:val="20"/>
        </w:rPr>
        <w:t>As</w:t>
      </w:r>
      <w:r>
        <w:rPr>
          <w:rFonts w:ascii="Courier New" w:hAnsi="Courier New" w:cs="Courier New"/>
          <w:noProof/>
          <w:sz w:val="20"/>
          <w:szCs w:val="20"/>
        </w:rPr>
        <w:t xml:space="preserve"> ElementId = param.AsElementId</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val = idVal.IntegerValue.ToString</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StorageType.None</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Select</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val</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FC6065" w:rsidRDefault="00B85A06" w:rsidP="006663E6">
      <w:pPr>
        <w:shd w:val="clear" w:color="000000" w:fill="E6E6E6"/>
        <w:autoSpaceDE w:val="0"/>
        <w:autoSpaceDN w:val="0"/>
        <w:adjustRightInd w:val="0"/>
        <w:spacing w:after="0" w:line="240" w:lineRule="auto"/>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7C5AF9" w:rsidRDefault="007C5AF9" w:rsidP="006663E6">
      <w:pPr>
        <w:shd w:val="clear" w:color="000000" w:fill="E6E6E6"/>
        <w:autoSpaceDE w:val="0"/>
        <w:autoSpaceDN w:val="0"/>
        <w:adjustRightInd w:val="0"/>
        <w:spacing w:after="0" w:line="240" w:lineRule="auto"/>
      </w:pPr>
      <w:r w:rsidRPr="006663E6">
        <w:rPr>
          <w:b/>
        </w:rPr>
        <w:t>&lt;/VB.NET&gt;</w:t>
      </w:r>
      <w:r>
        <w:t xml:space="preserve"> </w:t>
      </w:r>
    </w:p>
    <w:p w:rsidR="00DF5C79" w:rsidRDefault="00DF5C79" w:rsidP="00DF5C79">
      <w:pPr>
        <w:autoSpaceDE w:val="0"/>
        <w:autoSpaceDN w:val="0"/>
        <w:adjustRightInd w:val="0"/>
        <w:spacing w:after="0" w:line="240" w:lineRule="auto"/>
      </w:pPr>
    </w:p>
    <w:p w:rsidR="00DF5C79" w:rsidRDefault="00DF5C79" w:rsidP="00DF5C79">
      <w:pPr>
        <w:autoSpaceDE w:val="0"/>
        <w:autoSpaceDN w:val="0"/>
        <w:adjustRightInd w:val="0"/>
        <w:spacing w:after="0" w:line="240" w:lineRule="auto"/>
      </w:pPr>
    </w:p>
    <w:p w:rsidR="00251850" w:rsidRDefault="00251850" w:rsidP="00251850">
      <w:r>
        <w:t xml:space="preserve">Call this function from your main </w:t>
      </w:r>
      <w:proofErr w:type="gramStart"/>
      <w:r>
        <w:t>Execute(</w:t>
      </w:r>
      <w:proofErr w:type="gramEnd"/>
      <w:r>
        <w:t xml:space="preserve">) method after </w:t>
      </w:r>
      <w:proofErr w:type="spellStart"/>
      <w:r>
        <w:t>IdentifyElement</w:t>
      </w:r>
      <w:proofErr w:type="spellEnd"/>
      <w:r>
        <w:t xml:space="preserve">(). You may also use the same function to display its family type information.  </w:t>
      </w:r>
    </w:p>
    <w:p w:rsidR="00251850" w:rsidRDefault="00251850" w:rsidP="00251850">
      <w:pPr>
        <w:shd w:val="clear" w:color="000000" w:fill="E6E6E6"/>
        <w:autoSpaceDE w:val="0"/>
        <w:autoSpaceDN w:val="0"/>
        <w:adjustRightInd w:val="0"/>
        <w:spacing w:after="0" w:line="240" w:lineRule="auto"/>
        <w:rPr>
          <w:b/>
        </w:rPr>
      </w:pPr>
      <w:r w:rsidRPr="006663E6">
        <w:rPr>
          <w:b/>
        </w:rPr>
        <w:t>&lt;VB.NET&gt;</w:t>
      </w:r>
    </w:p>
    <w:p w:rsidR="00251850" w:rsidRPr="00251850" w:rsidRDefault="00251850" w:rsidP="00251850">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251850">
        <w:rPr>
          <w:rFonts w:ascii="Courier New" w:hAnsi="Courier New" w:cs="Courier New"/>
          <w:noProof/>
          <w:color w:val="808080" w:themeColor="background1" w:themeShade="80"/>
          <w:sz w:val="20"/>
          <w:szCs w:val="20"/>
        </w:rPr>
        <w:t xml:space="preserve">        ''  (3) identify each major types of element. </w:t>
      </w:r>
    </w:p>
    <w:p w:rsidR="00251850" w:rsidRPr="00251850" w:rsidRDefault="00251850" w:rsidP="00251850">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251850">
        <w:rPr>
          <w:rFonts w:ascii="Courier New" w:hAnsi="Courier New" w:cs="Courier New"/>
          <w:noProof/>
          <w:color w:val="808080" w:themeColor="background1" w:themeShade="80"/>
          <w:sz w:val="20"/>
          <w:szCs w:val="20"/>
        </w:rPr>
        <w:t xml:space="preserve">        IdentifyElement(elem)</w:t>
      </w:r>
    </w:p>
    <w:p w:rsidR="00251850" w:rsidRDefault="00251850" w:rsidP="00251850">
      <w:pPr>
        <w:shd w:val="clear" w:color="000000" w:fill="E6E6E6"/>
        <w:autoSpaceDE w:val="0"/>
        <w:autoSpaceDN w:val="0"/>
        <w:adjustRightInd w:val="0"/>
        <w:spacing w:after="0" w:line="240" w:lineRule="auto"/>
        <w:rPr>
          <w:rFonts w:ascii="Courier New" w:hAnsi="Courier New" w:cs="Courier New"/>
          <w:noProof/>
          <w:sz w:val="20"/>
          <w:szCs w:val="20"/>
        </w:rPr>
      </w:pPr>
    </w:p>
    <w:p w:rsidR="00251850" w:rsidRDefault="00251850" w:rsidP="0025185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(4) first parameters. </w:t>
      </w:r>
    </w:p>
    <w:p w:rsidR="00251850" w:rsidRDefault="00251850" w:rsidP="0025185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ShowParameters(elem, </w:t>
      </w:r>
      <w:r w:rsidR="00D00F97">
        <w:rPr>
          <w:rFonts w:ascii="Courier New" w:hAnsi="Courier New" w:cs="Courier New"/>
          <w:noProof/>
          <w:color w:val="A31515"/>
          <w:sz w:val="20"/>
          <w:szCs w:val="20"/>
        </w:rPr>
        <w:t>"Element Parameters</w:t>
      </w:r>
      <w:r>
        <w:rPr>
          <w:rFonts w:ascii="Courier New" w:hAnsi="Courier New" w:cs="Courier New"/>
          <w:noProof/>
          <w:color w:val="A31515"/>
          <w:sz w:val="20"/>
          <w:szCs w:val="20"/>
        </w:rPr>
        <w:t>"</w:t>
      </w:r>
      <w:r>
        <w:rPr>
          <w:rFonts w:ascii="Courier New" w:hAnsi="Courier New" w:cs="Courier New"/>
          <w:noProof/>
          <w:sz w:val="20"/>
          <w:szCs w:val="20"/>
        </w:rPr>
        <w:t>)</w:t>
      </w:r>
    </w:p>
    <w:p w:rsidR="00251850" w:rsidRDefault="00251850" w:rsidP="00251850">
      <w:pPr>
        <w:shd w:val="clear" w:color="000000" w:fill="E6E6E6"/>
        <w:autoSpaceDE w:val="0"/>
        <w:autoSpaceDN w:val="0"/>
        <w:adjustRightInd w:val="0"/>
        <w:spacing w:after="0" w:line="240" w:lineRule="auto"/>
        <w:rPr>
          <w:rFonts w:ascii="Courier New" w:hAnsi="Courier New" w:cs="Courier New"/>
          <w:noProof/>
          <w:sz w:val="20"/>
          <w:szCs w:val="20"/>
        </w:rPr>
      </w:pPr>
    </w:p>
    <w:p w:rsidR="00251850" w:rsidRDefault="00251850" w:rsidP="0025185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check to see its type parameter as well</w:t>
      </w:r>
    </w:p>
    <w:p w:rsidR="00251850" w:rsidRDefault="00251850" w:rsidP="0025185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251850" w:rsidRDefault="00251850" w:rsidP="0025185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elemTypeId </w:t>
      </w:r>
      <w:r>
        <w:rPr>
          <w:rFonts w:ascii="Courier New" w:hAnsi="Courier New" w:cs="Courier New"/>
          <w:noProof/>
          <w:color w:val="0000FF"/>
          <w:sz w:val="20"/>
          <w:szCs w:val="20"/>
        </w:rPr>
        <w:t>As</w:t>
      </w:r>
      <w:r>
        <w:rPr>
          <w:rFonts w:ascii="Courier New" w:hAnsi="Courier New" w:cs="Courier New"/>
          <w:noProof/>
          <w:sz w:val="20"/>
          <w:szCs w:val="20"/>
        </w:rPr>
        <w:t xml:space="preserve"> ElementId = elem.GetTypeId</w:t>
      </w:r>
    </w:p>
    <w:p w:rsidR="00251850" w:rsidRDefault="00251850" w:rsidP="0025185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elemType </w:t>
      </w:r>
      <w:r>
        <w:rPr>
          <w:rFonts w:ascii="Courier New" w:hAnsi="Courier New" w:cs="Courier New"/>
          <w:noProof/>
          <w:color w:val="0000FF"/>
          <w:sz w:val="20"/>
          <w:szCs w:val="20"/>
        </w:rPr>
        <w:t>As</w:t>
      </w:r>
      <w:r>
        <w:rPr>
          <w:rFonts w:ascii="Courier New" w:hAnsi="Courier New" w:cs="Courier New"/>
          <w:noProof/>
          <w:sz w:val="20"/>
          <w:szCs w:val="20"/>
        </w:rPr>
        <w:t xml:space="preserve"> ElementType = m_rvtDoc.</w:t>
      </w:r>
      <w:r w:rsidR="00471C27">
        <w:rPr>
          <w:rFonts w:ascii="Courier New" w:hAnsi="Courier New" w:cs="Courier New"/>
          <w:noProof/>
          <w:sz w:val="20"/>
          <w:szCs w:val="20"/>
        </w:rPr>
        <w:t>Get</w:t>
      </w:r>
      <w:r>
        <w:rPr>
          <w:rFonts w:ascii="Courier New" w:hAnsi="Courier New" w:cs="Courier New"/>
          <w:noProof/>
          <w:sz w:val="20"/>
          <w:szCs w:val="20"/>
        </w:rPr>
        <w:t>Element(elemTypeId)</w:t>
      </w:r>
    </w:p>
    <w:p w:rsidR="00251850" w:rsidRDefault="00251850" w:rsidP="0025185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ShowParameters(elemType, </w:t>
      </w:r>
      <w:r w:rsidR="00D00F97">
        <w:rPr>
          <w:rFonts w:ascii="Courier New" w:hAnsi="Courier New" w:cs="Courier New"/>
          <w:noProof/>
          <w:color w:val="A31515"/>
          <w:sz w:val="20"/>
          <w:szCs w:val="20"/>
        </w:rPr>
        <w:t>"Type Parameters</w:t>
      </w:r>
      <w:r>
        <w:rPr>
          <w:rFonts w:ascii="Courier New" w:hAnsi="Courier New" w:cs="Courier New"/>
          <w:noProof/>
          <w:color w:val="A31515"/>
          <w:sz w:val="20"/>
          <w:szCs w:val="20"/>
        </w:rPr>
        <w:t>"</w:t>
      </w:r>
      <w:r>
        <w:rPr>
          <w:rFonts w:ascii="Courier New" w:hAnsi="Courier New" w:cs="Courier New"/>
          <w:noProof/>
          <w:sz w:val="20"/>
          <w:szCs w:val="20"/>
        </w:rPr>
        <w:t>)</w:t>
      </w:r>
    </w:p>
    <w:p w:rsidR="00251850" w:rsidRDefault="00251850" w:rsidP="00251850">
      <w:pPr>
        <w:shd w:val="clear" w:color="000000" w:fill="E6E6E6"/>
        <w:autoSpaceDE w:val="0"/>
        <w:autoSpaceDN w:val="0"/>
        <w:adjustRightInd w:val="0"/>
        <w:spacing w:after="0" w:line="240" w:lineRule="auto"/>
      </w:pPr>
      <w:r w:rsidRPr="006663E6">
        <w:rPr>
          <w:b/>
        </w:rPr>
        <w:t>&lt;/VB.NET&gt;</w:t>
      </w:r>
    </w:p>
    <w:p w:rsidR="00251850" w:rsidRDefault="00251850" w:rsidP="00251850"/>
    <w:p w:rsidR="00251850" w:rsidRDefault="00251850" w:rsidP="00251850">
      <w:pPr>
        <w:autoSpaceDE w:val="0"/>
        <w:autoSpaceDN w:val="0"/>
        <w:adjustRightInd w:val="0"/>
        <w:spacing w:after="0" w:line="240" w:lineRule="auto"/>
      </w:pPr>
      <w:r>
        <w:t xml:space="preserve">Build and run the command “DB Element” once again.  You should be a list of parameters displayed in dialogs. Figure 2 (on </w:t>
      </w:r>
      <w:r w:rsidR="001F0786">
        <w:t>page 2) shows a sample image</w:t>
      </w:r>
      <w:r>
        <w:t xml:space="preserve"> of running the command. </w:t>
      </w:r>
    </w:p>
    <w:p w:rsidR="00251850" w:rsidRDefault="00251850" w:rsidP="00DF5C79">
      <w:pPr>
        <w:autoSpaceDE w:val="0"/>
        <w:autoSpaceDN w:val="0"/>
        <w:adjustRightInd w:val="0"/>
        <w:spacing w:after="0" w:line="240" w:lineRule="auto"/>
      </w:pPr>
    </w:p>
    <w:p w:rsidR="00251850" w:rsidRDefault="00251850" w:rsidP="00DF5C79">
      <w:pPr>
        <w:autoSpaceDE w:val="0"/>
        <w:autoSpaceDN w:val="0"/>
        <w:adjustRightInd w:val="0"/>
        <w:spacing w:after="0" w:line="240" w:lineRule="auto"/>
      </w:pPr>
    </w:p>
    <w:p w:rsidR="00D23798" w:rsidRPr="00DF5C79" w:rsidRDefault="00DF5C79" w:rsidP="00235B97">
      <w:pPr>
        <w:pStyle w:val="ListParagraph"/>
        <w:numPr>
          <w:ilvl w:val="1"/>
          <w:numId w:val="3"/>
        </w:numPr>
        <w:autoSpaceDE w:val="0"/>
        <w:autoSpaceDN w:val="0"/>
        <w:adjustRightInd w:val="0"/>
        <w:spacing w:after="0" w:line="240" w:lineRule="auto"/>
      </w:pPr>
      <w:r w:rsidRPr="00DF5C79">
        <w:t xml:space="preserve"> Retrieving an I</w:t>
      </w:r>
      <w:r w:rsidR="00D23798" w:rsidRPr="00DF5C79">
        <w:t>ndivid</w:t>
      </w:r>
      <w:r w:rsidRPr="00DF5C79">
        <w:t>ual P</w:t>
      </w:r>
      <w:r w:rsidR="00D23798" w:rsidRPr="00DF5C79">
        <w:t xml:space="preserve">arameter </w:t>
      </w:r>
      <w:r w:rsidR="006E6693">
        <w:t xml:space="preserve">Using </w:t>
      </w:r>
      <w:proofErr w:type="spellStart"/>
      <w:r w:rsidR="006E6693">
        <w:t>BuiltInParameter</w:t>
      </w:r>
      <w:proofErr w:type="spellEnd"/>
      <w:r w:rsidR="006E6693">
        <w:t xml:space="preserve"> </w:t>
      </w:r>
    </w:p>
    <w:p w:rsidR="00D23798" w:rsidRDefault="00D23798" w:rsidP="00D23798">
      <w:pPr>
        <w:autoSpaceDE w:val="0"/>
        <w:autoSpaceDN w:val="0"/>
        <w:adjustRightInd w:val="0"/>
        <w:spacing w:after="0" w:line="240" w:lineRule="auto"/>
      </w:pPr>
    </w:p>
    <w:p w:rsidR="00DF5C79" w:rsidRDefault="00B81101" w:rsidP="00D23798">
      <w:pPr>
        <w:autoSpaceDE w:val="0"/>
        <w:autoSpaceDN w:val="0"/>
        <w:adjustRightInd w:val="0"/>
        <w:spacing w:after="0" w:line="240" w:lineRule="auto"/>
      </w:pPr>
      <w:r>
        <w:t xml:space="preserve">There are four ways to </w:t>
      </w:r>
      <w:r w:rsidR="00DF5C79">
        <w:t xml:space="preserve">access individual </w:t>
      </w:r>
      <w:r w:rsidR="00D23798">
        <w:t>parameters</w:t>
      </w:r>
      <w:r>
        <w:t xml:space="preserve">: </w:t>
      </w:r>
      <w:r w:rsidR="00DF5C79">
        <w:t xml:space="preserve"> </w:t>
      </w:r>
    </w:p>
    <w:p w:rsidR="00DF5C79" w:rsidRDefault="00DF5C79" w:rsidP="00D23798">
      <w:pPr>
        <w:autoSpaceDE w:val="0"/>
        <w:autoSpaceDN w:val="0"/>
        <w:adjustRightInd w:val="0"/>
        <w:spacing w:after="0" w:line="240" w:lineRule="auto"/>
      </w:pPr>
    </w:p>
    <w:p w:rsidR="007C5AF9" w:rsidRDefault="00DF5C79" w:rsidP="00235B97">
      <w:pPr>
        <w:pStyle w:val="ListParagraph"/>
        <w:numPr>
          <w:ilvl w:val="0"/>
          <w:numId w:val="13"/>
        </w:numPr>
        <w:autoSpaceDE w:val="0"/>
        <w:autoSpaceDN w:val="0"/>
        <w:adjustRightInd w:val="0"/>
        <w:spacing w:after="0" w:line="240" w:lineRule="auto"/>
      </w:pPr>
      <w:proofErr w:type="gramStart"/>
      <w:r>
        <w:t>Parameter(</w:t>
      </w:r>
      <w:proofErr w:type="spellStart"/>
      <w:proofErr w:type="gramEnd"/>
      <w:r w:rsidR="00B81101" w:rsidRPr="006E6693">
        <w:rPr>
          <w:b/>
        </w:rPr>
        <w:t>BuiltInParameter</w:t>
      </w:r>
      <w:proofErr w:type="spellEnd"/>
      <w:r w:rsidR="00B81101">
        <w:t xml:space="preserve">) </w:t>
      </w:r>
      <w:r w:rsidR="00D252EF">
        <w:t>– retrieve a parameter using a</w:t>
      </w:r>
      <w:r w:rsidR="00B81101">
        <w:t xml:space="preserve"> parameter Id. </w:t>
      </w:r>
    </w:p>
    <w:p w:rsidR="00B81101" w:rsidRDefault="00B81101" w:rsidP="00235B97">
      <w:pPr>
        <w:pStyle w:val="ListParagraph"/>
        <w:numPr>
          <w:ilvl w:val="0"/>
          <w:numId w:val="13"/>
        </w:numPr>
        <w:autoSpaceDE w:val="0"/>
        <w:autoSpaceDN w:val="0"/>
        <w:adjustRightInd w:val="0"/>
        <w:spacing w:after="0" w:line="240" w:lineRule="auto"/>
      </w:pPr>
      <w:proofErr w:type="gramStart"/>
      <w:r>
        <w:lastRenderedPageBreak/>
        <w:t>Parameter(</w:t>
      </w:r>
      <w:proofErr w:type="gramEnd"/>
      <w:r>
        <w:t xml:space="preserve">String) – retrieve using the name. </w:t>
      </w:r>
    </w:p>
    <w:p w:rsidR="00B81101" w:rsidRDefault="00B81101" w:rsidP="00235B97">
      <w:pPr>
        <w:pStyle w:val="ListParagraph"/>
        <w:numPr>
          <w:ilvl w:val="0"/>
          <w:numId w:val="13"/>
        </w:numPr>
        <w:autoSpaceDE w:val="0"/>
        <w:autoSpaceDN w:val="0"/>
        <w:adjustRightInd w:val="0"/>
        <w:spacing w:after="0" w:line="240" w:lineRule="auto"/>
      </w:pPr>
      <w:proofErr w:type="gramStart"/>
      <w:r>
        <w:t>Parameter(</w:t>
      </w:r>
      <w:proofErr w:type="gramEnd"/>
      <w:r>
        <w:t>Definition) – retrieve from its definition.</w:t>
      </w:r>
    </w:p>
    <w:p w:rsidR="00B81101" w:rsidRPr="00CE252B" w:rsidRDefault="00B81101" w:rsidP="00235B97">
      <w:pPr>
        <w:pStyle w:val="ListParagraph"/>
        <w:numPr>
          <w:ilvl w:val="0"/>
          <w:numId w:val="13"/>
        </w:numPr>
        <w:autoSpaceDE w:val="0"/>
        <w:autoSpaceDN w:val="0"/>
        <w:adjustRightInd w:val="0"/>
        <w:spacing w:after="0" w:line="240" w:lineRule="auto"/>
      </w:pPr>
      <w:proofErr w:type="gramStart"/>
      <w:r>
        <w:t>Parameter(</w:t>
      </w:r>
      <w:proofErr w:type="gramEnd"/>
      <w:r>
        <w:t>GUID) – retrieve shared parameter using GUID</w:t>
      </w:r>
      <w:r w:rsidR="00D252EF">
        <w:t xml:space="preserve"> for a shared parameter</w:t>
      </w:r>
      <w:r>
        <w:t xml:space="preserve">. </w:t>
      </w:r>
    </w:p>
    <w:p w:rsidR="00B81101" w:rsidRDefault="00B81101" w:rsidP="00DF5C79"/>
    <w:p w:rsidR="006E6693" w:rsidRDefault="00B81101" w:rsidP="00DF5C79">
      <w:r>
        <w:t>Here</w:t>
      </w:r>
      <w:r w:rsidR="00D95026">
        <w:t xml:space="preserve"> we</w:t>
      </w:r>
      <w:r>
        <w:t xml:space="preserve"> will take a look at the first and second.  Calling </w:t>
      </w:r>
      <w:proofErr w:type="gramStart"/>
      <w:r>
        <w:t>parameter(</w:t>
      </w:r>
      <w:proofErr w:type="gramEnd"/>
      <w:r>
        <w:t xml:space="preserve">Xxx) method itself </w:t>
      </w:r>
      <w:r w:rsidR="00A767AD">
        <w:t xml:space="preserve">using the name </w:t>
      </w:r>
      <w:r>
        <w:t xml:space="preserve">is straightforward. </w:t>
      </w:r>
      <w:r w:rsidR="00A767AD">
        <w:t xml:space="preserve">However, using name has a disadvantage of depending on a language version of Revit you are running. </w:t>
      </w:r>
      <w:r w:rsidR="006E6693">
        <w:t>Therefore, u</w:t>
      </w:r>
      <w:r w:rsidR="00A767AD">
        <w:t xml:space="preserve">sing </w:t>
      </w:r>
      <w:proofErr w:type="spellStart"/>
      <w:r w:rsidR="00A767AD">
        <w:t>BuiltInParameter</w:t>
      </w:r>
      <w:proofErr w:type="spellEnd"/>
      <w:r w:rsidR="00A767AD">
        <w:t xml:space="preserve"> is more ideal. </w:t>
      </w:r>
      <w:r>
        <w:t xml:space="preserve">The </w:t>
      </w:r>
      <w:r w:rsidR="00A767AD">
        <w:t>tri</w:t>
      </w:r>
      <w:r>
        <w:t xml:space="preserve">ck here is to find out which parameter Id or </w:t>
      </w:r>
      <w:proofErr w:type="spellStart"/>
      <w:r>
        <w:t>BuiltInParameter</w:t>
      </w:r>
      <w:proofErr w:type="spellEnd"/>
      <w:r>
        <w:t xml:space="preserve"> to use. If you look at the RevitAPI.chm documentation, </w:t>
      </w:r>
      <w:r w:rsidR="00A767AD">
        <w:t xml:space="preserve">under </w:t>
      </w:r>
      <w:proofErr w:type="spellStart"/>
      <w:r w:rsidR="00A767AD">
        <w:t>BuiltInParameter</w:t>
      </w:r>
      <w:proofErr w:type="spellEnd"/>
      <w:r w:rsidR="00A767AD">
        <w:t xml:space="preserve"> </w:t>
      </w:r>
      <w:proofErr w:type="spellStart"/>
      <w:r w:rsidR="00A767AD">
        <w:t>Enum</w:t>
      </w:r>
      <w:proofErr w:type="spellEnd"/>
      <w:r w:rsidR="00A767AD">
        <w:t xml:space="preserve"> section, you will see hundreds of </w:t>
      </w:r>
      <w:proofErr w:type="spellStart"/>
      <w:r w:rsidR="00A767AD">
        <w:t>BuiltinParameters</w:t>
      </w:r>
      <w:proofErr w:type="spellEnd"/>
      <w:r w:rsidR="00A767AD">
        <w:t xml:space="preserve"> defined there. Among those </w:t>
      </w:r>
      <w:proofErr w:type="spellStart"/>
      <w:r w:rsidR="00A767AD">
        <w:t>BuiltInParameters</w:t>
      </w:r>
      <w:proofErr w:type="spellEnd"/>
      <w:r w:rsidR="00A767AD">
        <w:t xml:space="preserve">, only </w:t>
      </w:r>
      <w:proofErr w:type="gramStart"/>
      <w:r w:rsidR="00A767AD">
        <w:t xml:space="preserve">fraction of </w:t>
      </w:r>
      <w:proofErr w:type="spellStart"/>
      <w:r w:rsidR="00A767AD">
        <w:t>enum</w:t>
      </w:r>
      <w:proofErr w:type="spellEnd"/>
      <w:r w:rsidR="00A767AD">
        <w:t xml:space="preserve"> are</w:t>
      </w:r>
      <w:proofErr w:type="gramEnd"/>
      <w:r w:rsidR="00A767AD">
        <w:t xml:space="preserve"> applicable to a given element. How can we find </w:t>
      </w:r>
      <w:r w:rsidR="006E6693">
        <w:t xml:space="preserve">out </w:t>
      </w:r>
      <w:r w:rsidR="00A767AD">
        <w:t xml:space="preserve">which </w:t>
      </w:r>
      <w:proofErr w:type="spellStart"/>
      <w:r w:rsidR="00A767AD">
        <w:t>BuiltInParameter</w:t>
      </w:r>
      <w:proofErr w:type="spellEnd"/>
      <w:r w:rsidR="00A767AD">
        <w:t xml:space="preserve"> to use to retrieve </w:t>
      </w:r>
      <w:r w:rsidR="006E6693">
        <w:t xml:space="preserve">a specific parameter? </w:t>
      </w:r>
    </w:p>
    <w:p w:rsidR="000836E1" w:rsidRDefault="006E6693" w:rsidP="00DF5C79">
      <w:proofErr w:type="spellStart"/>
      <w:r w:rsidRPr="006E6693">
        <w:rPr>
          <w:b/>
        </w:rPr>
        <w:t>RevitLookup</w:t>
      </w:r>
      <w:proofErr w:type="spellEnd"/>
      <w:r>
        <w:t xml:space="preserve"> tool comes handy to explore and find out which </w:t>
      </w:r>
      <w:proofErr w:type="spellStart"/>
      <w:r>
        <w:t>BuiltInParameter</w:t>
      </w:r>
      <w:proofErr w:type="spellEnd"/>
      <w:r>
        <w:t xml:space="preserve"> corresponds to which parameter name. </w:t>
      </w:r>
      <w:proofErr w:type="gramStart"/>
      <w:r>
        <w:t>When you want to find out a parameter for a specific t</w:t>
      </w:r>
      <w:r w:rsidR="000836E1">
        <w:t>ype of element, simple click on the same type of object in the project &gt;&gt; [Snoop Current Selection …] &gt;&gt; [Parameters].</w:t>
      </w:r>
      <w:proofErr w:type="gramEnd"/>
      <w:r w:rsidR="000836E1">
        <w:t xml:space="preserve"> When you click on each parameter name, you can check its [Definition] to find out the corresponding </w:t>
      </w:r>
      <w:proofErr w:type="spellStart"/>
      <w:r w:rsidR="000836E1">
        <w:t>BuiltInParameter</w:t>
      </w:r>
      <w:proofErr w:type="spellEnd"/>
      <w:r w:rsidR="000836E1">
        <w:t xml:space="preserve"> (Figure 5). </w:t>
      </w:r>
    </w:p>
    <w:p w:rsidR="000836E1" w:rsidRDefault="000836E1" w:rsidP="000836E1">
      <w:pPr>
        <w:jc w:val="center"/>
      </w:pPr>
      <w:r>
        <w:rPr>
          <w:noProof/>
          <w:lang w:eastAsia="en-US"/>
        </w:rPr>
        <w:drawing>
          <wp:inline distT="0" distB="0" distL="0" distR="0">
            <wp:extent cx="5829659" cy="1540873"/>
            <wp:effectExtent l="19050" t="0" r="0" b="0"/>
            <wp:docPr id="21" name="Picture 20" descr="DB Element RevitLookup Param defin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Element RevitLookup Param definition.PNG"/>
                    <pic:cNvPicPr/>
                  </pic:nvPicPr>
                  <pic:blipFill>
                    <a:blip r:embed="rId10"/>
                    <a:stretch>
                      <a:fillRect/>
                    </a:stretch>
                  </pic:blipFill>
                  <pic:spPr>
                    <a:xfrm>
                      <a:off x="0" y="0"/>
                      <a:ext cx="5833305" cy="1541837"/>
                    </a:xfrm>
                    <a:prstGeom prst="rect">
                      <a:avLst/>
                    </a:prstGeom>
                  </pic:spPr>
                </pic:pic>
              </a:graphicData>
            </a:graphic>
          </wp:inline>
        </w:drawing>
      </w:r>
    </w:p>
    <w:p w:rsidR="000836E1" w:rsidRDefault="000836E1" w:rsidP="000836E1">
      <w:pPr>
        <w:jc w:val="center"/>
      </w:pPr>
      <w:proofErr w:type="gramStart"/>
      <w:r>
        <w:t>Figure 5.</w:t>
      </w:r>
      <w:proofErr w:type="gramEnd"/>
      <w:r>
        <w:t xml:space="preserve"> Use </w:t>
      </w:r>
      <w:proofErr w:type="spellStart"/>
      <w:r>
        <w:t>RevitLookup</w:t>
      </w:r>
      <w:proofErr w:type="spellEnd"/>
      <w:r>
        <w:t xml:space="preserve"> to check the definition of parameter.</w:t>
      </w:r>
    </w:p>
    <w:p w:rsidR="006E6693" w:rsidRDefault="000836E1" w:rsidP="00DF5C79">
      <w:r>
        <w:t xml:space="preserve">Another thing that may worth mentioning </w:t>
      </w:r>
      <w:r w:rsidR="00565237">
        <w:t xml:space="preserve">is </w:t>
      </w:r>
      <w:r>
        <w:t xml:space="preserve">that if you look at </w:t>
      </w:r>
      <w:r w:rsidR="00565237">
        <w:t xml:space="preserve">the list of </w:t>
      </w:r>
      <w:proofErr w:type="spellStart"/>
      <w:r w:rsidR="00565237">
        <w:t>BuiltInParameters</w:t>
      </w:r>
      <w:proofErr w:type="spellEnd"/>
      <w:r w:rsidR="00565237">
        <w:t xml:space="preserve">, </w:t>
      </w:r>
      <w:r>
        <w:t xml:space="preserve">using [Built-in </w:t>
      </w:r>
      <w:proofErr w:type="spellStart"/>
      <w:r>
        <w:t>Enums</w:t>
      </w:r>
      <w:proofErr w:type="spellEnd"/>
      <w:r>
        <w:t xml:space="preserve"> Snoop…] or [Built-in </w:t>
      </w:r>
      <w:proofErr w:type="spellStart"/>
      <w:r>
        <w:t>Enumes</w:t>
      </w:r>
      <w:proofErr w:type="spellEnd"/>
      <w:r>
        <w:t xml:space="preserve"> Map…] button, you will see more </w:t>
      </w:r>
      <w:r w:rsidR="007F5C03">
        <w:t xml:space="preserve">parameters than you see in parameters list. Occasionally, you may find some useful properties there. Such a sample will be:  </w:t>
      </w:r>
    </w:p>
    <w:p w:rsidR="007F5C03" w:rsidRDefault="007F5C03" w:rsidP="007F5C03"/>
    <w:p w:rsidR="007F5C03" w:rsidRDefault="007F5C03" w:rsidP="00235B97">
      <w:pPr>
        <w:pStyle w:val="ListParagraph"/>
        <w:numPr>
          <w:ilvl w:val="0"/>
          <w:numId w:val="14"/>
        </w:numPr>
      </w:pPr>
      <w:proofErr w:type="spellStart"/>
      <w:r>
        <w:t>BuiltInParameter.SYMBOL_FAMILY_AND_TYPE_NAMES_PARAM</w:t>
      </w:r>
      <w:proofErr w:type="spellEnd"/>
      <w:r>
        <w:t xml:space="preserve"> – family and type name</w:t>
      </w:r>
    </w:p>
    <w:p w:rsidR="007F5C03" w:rsidRDefault="007F5C03" w:rsidP="00235B97">
      <w:pPr>
        <w:pStyle w:val="ListParagraph"/>
        <w:numPr>
          <w:ilvl w:val="0"/>
          <w:numId w:val="14"/>
        </w:numPr>
      </w:pPr>
      <w:proofErr w:type="spellStart"/>
      <w:r>
        <w:t>BuiltInParameter.SYMBOL_FAMILY_NAME_PARAM</w:t>
      </w:r>
      <w:proofErr w:type="spellEnd"/>
      <w:r>
        <w:t xml:space="preserve"> – family name </w:t>
      </w:r>
    </w:p>
    <w:p w:rsidR="006E6693" w:rsidRDefault="007F5C03" w:rsidP="00DF5C79">
      <w:r>
        <w:t xml:space="preserve">You can use these to retrieve family and type names of the given element. Figure 6 shows a sample </w:t>
      </w:r>
      <w:proofErr w:type="spellStart"/>
      <w:r>
        <w:t>enum</w:t>
      </w:r>
      <w:proofErr w:type="spellEnd"/>
      <w:r>
        <w:t xml:space="preserve"> mapping.  </w:t>
      </w:r>
    </w:p>
    <w:p w:rsidR="006E6693" w:rsidRDefault="006E6693" w:rsidP="006E6693">
      <w:pPr>
        <w:jc w:val="center"/>
      </w:pPr>
      <w:r>
        <w:rPr>
          <w:noProof/>
          <w:lang w:eastAsia="en-US"/>
        </w:rPr>
        <w:lastRenderedPageBreak/>
        <w:drawing>
          <wp:inline distT="0" distB="0" distL="0" distR="0">
            <wp:extent cx="5943600" cy="5492115"/>
            <wp:effectExtent l="19050" t="0" r="0" b="0"/>
            <wp:docPr id="20" name="Picture 19" descr="EB Element RevitLookup BuiltInEnum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B Element RevitLookup BuiltInEnumMap.PNG"/>
                    <pic:cNvPicPr/>
                  </pic:nvPicPr>
                  <pic:blipFill>
                    <a:blip r:embed="rId11"/>
                    <a:stretch>
                      <a:fillRect/>
                    </a:stretch>
                  </pic:blipFill>
                  <pic:spPr>
                    <a:xfrm>
                      <a:off x="0" y="0"/>
                      <a:ext cx="5943600" cy="5492115"/>
                    </a:xfrm>
                    <a:prstGeom prst="rect">
                      <a:avLst/>
                    </a:prstGeom>
                  </pic:spPr>
                </pic:pic>
              </a:graphicData>
            </a:graphic>
          </wp:inline>
        </w:drawing>
      </w:r>
    </w:p>
    <w:p w:rsidR="006E6693" w:rsidRDefault="007F5C03" w:rsidP="006E6693">
      <w:pPr>
        <w:jc w:val="center"/>
      </w:pPr>
      <w:proofErr w:type="gramStart"/>
      <w:r>
        <w:t>Figure 6</w:t>
      </w:r>
      <w:r w:rsidR="006E6693">
        <w:t>.</w:t>
      </w:r>
      <w:proofErr w:type="gramEnd"/>
      <w:r w:rsidR="006E6693">
        <w:t xml:space="preserve"> </w:t>
      </w:r>
      <w:proofErr w:type="gramStart"/>
      <w:r w:rsidR="006E6693">
        <w:t>you</w:t>
      </w:r>
      <w:proofErr w:type="gramEnd"/>
      <w:r w:rsidR="006E6693">
        <w:t xml:space="preserve"> can use </w:t>
      </w:r>
      <w:proofErr w:type="spellStart"/>
      <w:r w:rsidR="006E6693">
        <w:t>RevitLookup</w:t>
      </w:r>
      <w:proofErr w:type="spellEnd"/>
      <w:r w:rsidR="006E6693">
        <w:t xml:space="preserve"> to explore which </w:t>
      </w:r>
      <w:proofErr w:type="spellStart"/>
      <w:r w:rsidR="006E6693">
        <w:t>BuiltInParameter</w:t>
      </w:r>
      <w:proofErr w:type="spellEnd"/>
      <w:r w:rsidR="006E6693">
        <w:t xml:space="preserve"> to use.</w:t>
      </w:r>
    </w:p>
    <w:p w:rsidR="00A767AD" w:rsidRDefault="006E6693" w:rsidP="00DF5C79">
      <w:r>
        <w:t xml:space="preserve">  </w:t>
      </w:r>
    </w:p>
    <w:p w:rsidR="00B81101" w:rsidRDefault="00251850" w:rsidP="00DF5C79">
      <w:r>
        <w:t>Below</w:t>
      </w:r>
      <w:r w:rsidR="007F5C03">
        <w:t xml:space="preserve"> is a sampler that shows </w:t>
      </w:r>
      <w:r w:rsidR="00B77BF9">
        <w:t xml:space="preserve">how to retrieve some of </w:t>
      </w:r>
      <w:r w:rsidR="007F5C03">
        <w:t>commonly used</w:t>
      </w:r>
      <w:r>
        <w:t xml:space="preserve"> properties. Explore the </w:t>
      </w:r>
      <w:proofErr w:type="spellStart"/>
      <w:r>
        <w:t>BuiltInParameters</w:t>
      </w:r>
      <w:proofErr w:type="spellEnd"/>
      <w:r>
        <w:t xml:space="preserve"> in </w:t>
      </w:r>
      <w:proofErr w:type="spellStart"/>
      <w:r>
        <w:t>RevitLookup</w:t>
      </w:r>
      <w:proofErr w:type="spellEnd"/>
      <w:r>
        <w:t xml:space="preserve"> and try writing a function to retrieve a few parameters </w:t>
      </w:r>
      <w:r w:rsidR="008A3A0E">
        <w:t xml:space="preserve">of your interests using the code below as an example. </w:t>
      </w:r>
      <w:r>
        <w:t xml:space="preserve"> </w:t>
      </w:r>
      <w:r w:rsidR="00B77BF9">
        <w:t xml:space="preserve"> </w:t>
      </w:r>
    </w:p>
    <w:p w:rsidR="00DF5C79" w:rsidRDefault="00DF5C79" w:rsidP="006663E6">
      <w:pPr>
        <w:shd w:val="clear" w:color="000000" w:fill="E6E6E6"/>
        <w:autoSpaceDE w:val="0"/>
        <w:autoSpaceDN w:val="0"/>
        <w:adjustRightInd w:val="0"/>
        <w:spacing w:after="0" w:line="240" w:lineRule="auto"/>
        <w:rPr>
          <w:b/>
        </w:rPr>
      </w:pPr>
      <w:r w:rsidRPr="006663E6">
        <w:rPr>
          <w:b/>
        </w:rPr>
        <w:t>&lt;VB.NET&gt;</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examples of retrieving a specific parameter indivisually.  </w:t>
      </w:r>
    </w:p>
    <w:p w:rsidR="00565237"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565237">
        <w:rPr>
          <w:rFonts w:ascii="Courier New" w:hAnsi="Courier New" w:cs="Courier New"/>
          <w:noProof/>
          <w:color w:val="008000"/>
          <w:sz w:val="20"/>
          <w:szCs w:val="20"/>
        </w:rPr>
        <w:t>''  (hard</w:t>
      </w:r>
      <w:r>
        <w:rPr>
          <w:rFonts w:ascii="Courier New" w:hAnsi="Courier New" w:cs="Courier New"/>
          <w:noProof/>
          <w:color w:val="008000"/>
          <w:sz w:val="20"/>
          <w:szCs w:val="20"/>
        </w:rPr>
        <w:t xml:space="preserve"> coding for simplicity. This function works best </w:t>
      </w:r>
    </w:p>
    <w:p w:rsidR="00DF5C79" w:rsidRDefault="00565237"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r w:rsidR="00DF5C79">
        <w:rPr>
          <w:rFonts w:ascii="Courier New" w:hAnsi="Courier New" w:cs="Courier New"/>
          <w:noProof/>
          <w:color w:val="008000"/>
          <w:sz w:val="20"/>
          <w:szCs w:val="20"/>
        </w:rPr>
        <w:t xml:space="preserve">with walls and doors.)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RetrieveParameter(</w:t>
      </w:r>
      <w:r>
        <w:rPr>
          <w:rFonts w:ascii="Courier New" w:hAnsi="Courier New" w:cs="Courier New"/>
          <w:noProof/>
          <w:color w:val="0000FF"/>
          <w:sz w:val="20"/>
          <w:szCs w:val="20"/>
        </w:rPr>
        <w:t>ByVal</w:t>
      </w:r>
      <w:r>
        <w:rPr>
          <w:rFonts w:ascii="Courier New" w:hAnsi="Courier New" w:cs="Courier New"/>
          <w:noProof/>
          <w:sz w:val="20"/>
          <w:szCs w:val="20"/>
        </w:rPr>
        <w:t xml:space="preserve"> elem </w:t>
      </w:r>
      <w:r>
        <w:rPr>
          <w:rFonts w:ascii="Courier New" w:hAnsi="Courier New" w:cs="Courier New"/>
          <w:noProof/>
          <w:color w:val="0000FF"/>
          <w:sz w:val="20"/>
          <w:szCs w:val="20"/>
        </w:rPr>
        <w:t>As</w:t>
      </w:r>
      <w:r>
        <w:rPr>
          <w:rFonts w:ascii="Courier New" w:hAnsi="Courier New" w:cs="Courier New"/>
          <w:noProof/>
          <w:sz w:val="20"/>
          <w:szCs w:val="20"/>
        </w:rPr>
        <w:t xml:space="preserve"> Element, </w:t>
      </w:r>
      <w:r>
        <w:rPr>
          <w:rFonts w:ascii="Courier New" w:hAnsi="Courier New" w:cs="Courier New"/>
          <w:noProof/>
          <w:color w:val="0000FF"/>
          <w:sz w:val="20"/>
          <w:szCs w:val="20"/>
        </w:rPr>
        <w:t>ByVal</w:t>
      </w:r>
      <w:r>
        <w:rPr>
          <w:rFonts w:ascii="Courier New" w:hAnsi="Courier New" w:cs="Courier New"/>
          <w:noProof/>
          <w:sz w:val="20"/>
          <w:szCs w:val="20"/>
        </w:rPr>
        <w:t xml:space="preserve"> header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3B425B" w:rsidRDefault="00DF5C79" w:rsidP="00192511">
      <w:pPr>
        <w:shd w:val="pct10" w:color="auto" w:fill="auto"/>
        <w:autoSpaceDE w:val="0"/>
        <w:autoSpaceDN w:val="0"/>
        <w:adjustRightInd w:val="0"/>
        <w:spacing w:after="0" w:line="240" w:lineRule="auto"/>
        <w:rPr>
          <w:rFonts w:ascii="Consolas" w:hAnsi="Consolas" w:cs="Consolas"/>
          <w:sz w:val="19"/>
          <w:szCs w:val="19"/>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s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proofErr w:type="spellStart"/>
      <w:r w:rsidR="003B425B">
        <w:rPr>
          <w:rFonts w:ascii="Consolas" w:hAnsi="Consolas" w:cs="Consolas"/>
          <w:color w:val="0000FF"/>
          <w:sz w:val="19"/>
          <w:szCs w:val="19"/>
        </w:rPr>
        <w:t>String</w:t>
      </w:r>
      <w:r w:rsidR="003B425B">
        <w:rPr>
          <w:rFonts w:ascii="Consolas" w:hAnsi="Consolas" w:cs="Consolas"/>
          <w:sz w:val="19"/>
          <w:szCs w:val="19"/>
        </w:rPr>
        <w:t>.Empty</w:t>
      </w:r>
      <w:proofErr w:type="spellEnd"/>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as an experiment, let's pick up some arbitrary parameters.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comments - most of instance has this parameter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(1) by BuiltInParameter.</w:t>
      </w:r>
    </w:p>
    <w:p w:rsidR="00192511"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param </w:t>
      </w:r>
      <w:r>
        <w:rPr>
          <w:rFonts w:ascii="Courier New" w:hAnsi="Courier New" w:cs="Courier New"/>
          <w:noProof/>
          <w:color w:val="0000FF"/>
          <w:sz w:val="20"/>
          <w:szCs w:val="20"/>
        </w:rPr>
        <w:t>As</w:t>
      </w:r>
      <w:r>
        <w:rPr>
          <w:rFonts w:ascii="Courier New" w:hAnsi="Courier New" w:cs="Courier New"/>
          <w:noProof/>
          <w:sz w:val="20"/>
          <w:szCs w:val="20"/>
        </w:rPr>
        <w:t xml:space="preserve"> Parameter = </w:t>
      </w:r>
      <w:r w:rsidR="00192511">
        <w:rPr>
          <w:rFonts w:ascii="Courier New" w:hAnsi="Courier New" w:cs="Courier New"/>
          <w:noProof/>
          <w:sz w:val="20"/>
          <w:szCs w:val="20"/>
        </w:rPr>
        <w:t>_</w:t>
      </w:r>
    </w:p>
    <w:p w:rsidR="00DF5C79" w:rsidRDefault="00192511"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DF5C79">
        <w:rPr>
          <w:rFonts w:ascii="Courier New" w:hAnsi="Courier New" w:cs="Courier New"/>
          <w:noProof/>
          <w:sz w:val="20"/>
          <w:szCs w:val="20"/>
        </w:rPr>
        <w:t>elem.Parameter(BuiltInParameter.ALL_MODEL_INSTANCE_COMMENTS)</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param </w:t>
      </w:r>
      <w:r>
        <w:rPr>
          <w:rFonts w:ascii="Courier New" w:hAnsi="Courier New" w:cs="Courier New"/>
          <w:noProof/>
          <w:color w:val="0000FF"/>
          <w:sz w:val="20"/>
          <w:szCs w:val="20"/>
        </w:rPr>
        <w:t>IsNot</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192511"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192511">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"Comments (by BuiltInParameter) =  "</w:t>
      </w:r>
      <w:r>
        <w:rPr>
          <w:rFonts w:ascii="Courier New" w:hAnsi="Courier New" w:cs="Courier New"/>
          <w:noProof/>
          <w:sz w:val="20"/>
          <w:szCs w:val="20"/>
        </w:rPr>
        <w:t xml:space="preserve"> </w:t>
      </w:r>
      <w:r w:rsidR="00192511">
        <w:rPr>
          <w:rFonts w:ascii="Courier New" w:hAnsi="Courier New" w:cs="Courier New"/>
          <w:noProof/>
          <w:sz w:val="20"/>
          <w:szCs w:val="20"/>
        </w:rPr>
        <w:t xml:space="preserve">_ </w:t>
      </w:r>
    </w:p>
    <w:p w:rsidR="00DF5C79" w:rsidRDefault="00192511"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DF5C79">
        <w:rPr>
          <w:rFonts w:ascii="Courier New" w:hAnsi="Courier New" w:cs="Courier New"/>
          <w:noProof/>
          <w:sz w:val="20"/>
          <w:szCs w:val="20"/>
        </w:rPr>
        <w:t>+ ParameterToString(param) + vbCr</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B77BF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(2) by name.  (Mark - most of instance has this parameter.) </w:t>
      </w:r>
    </w:p>
    <w:p w:rsidR="00DF5C79" w:rsidRDefault="00B77BF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r w:rsidR="00DF5C79">
        <w:rPr>
          <w:rFonts w:ascii="Courier New" w:hAnsi="Courier New" w:cs="Courier New"/>
          <w:noProof/>
          <w:color w:val="008000"/>
          <w:sz w:val="20"/>
          <w:szCs w:val="20"/>
        </w:rPr>
        <w:t xml:space="preserve">if you use this method, it will language specific. </w:t>
      </w:r>
    </w:p>
    <w:p w:rsidR="00192511" w:rsidRDefault="00192511"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param = elem.Parameter(</w:t>
      </w:r>
      <w:r>
        <w:rPr>
          <w:rFonts w:ascii="Courier New" w:hAnsi="Courier New" w:cs="Courier New"/>
          <w:noProof/>
          <w:color w:val="A31515"/>
          <w:sz w:val="20"/>
          <w:szCs w:val="20"/>
        </w:rPr>
        <w:t>"Mark"</w:t>
      </w:r>
      <w:r>
        <w:rPr>
          <w:rFonts w:ascii="Courier New" w:hAnsi="Courier New" w:cs="Courier New"/>
          <w:noProof/>
          <w:sz w:val="20"/>
          <w:szCs w:val="20"/>
        </w:rPr>
        <w:t>)</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param </w:t>
      </w:r>
      <w:r>
        <w:rPr>
          <w:rFonts w:ascii="Courier New" w:hAnsi="Courier New" w:cs="Courier New"/>
          <w:noProof/>
          <w:color w:val="0000FF"/>
          <w:sz w:val="20"/>
          <w:szCs w:val="20"/>
        </w:rPr>
        <w:t>IsNot</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192511">
        <w:rPr>
          <w:rFonts w:ascii="Courier New" w:hAnsi="Courier New" w:cs="Courier New"/>
          <w:noProof/>
          <w:sz w:val="20"/>
          <w:szCs w:val="20"/>
        </w:rPr>
        <w:t>+</w:t>
      </w:r>
      <w:r>
        <w:rPr>
          <w:rFonts w:ascii="Courier New" w:hAnsi="Courier New" w:cs="Courier New"/>
          <w:noProof/>
          <w:sz w:val="20"/>
          <w:szCs w:val="20"/>
        </w:rPr>
        <w:t>=</w:t>
      </w:r>
      <w:r w:rsidR="00192511">
        <w:rPr>
          <w:rFonts w:ascii="Courier New" w:hAnsi="Courier New" w:cs="Courier New"/>
          <w:noProof/>
          <w:sz w:val="20"/>
          <w:szCs w:val="20"/>
        </w:rPr>
        <w:t xml:space="preserve"> </w:t>
      </w:r>
      <w:r>
        <w:rPr>
          <w:rFonts w:ascii="Courier New" w:hAnsi="Courier New" w:cs="Courier New"/>
          <w:noProof/>
          <w:color w:val="A31515"/>
          <w:sz w:val="20"/>
          <w:szCs w:val="20"/>
        </w:rPr>
        <w:t>"Mark (by Name) = "</w:t>
      </w:r>
      <w:r>
        <w:rPr>
          <w:rFonts w:ascii="Courier New" w:hAnsi="Courier New" w:cs="Courier New"/>
          <w:noProof/>
          <w:sz w:val="20"/>
          <w:szCs w:val="20"/>
        </w:rPr>
        <w:t xml:space="preserve"> + ParameterToString(param) + vbCr</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the following should be in most of type parameter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param = elem.Parameter(BuiltInParameter.ALL_MODEL_TYPE_COMMENTS)</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param </w:t>
      </w:r>
      <w:r>
        <w:rPr>
          <w:rFonts w:ascii="Courier New" w:hAnsi="Courier New" w:cs="Courier New"/>
          <w:noProof/>
          <w:color w:val="0000FF"/>
          <w:sz w:val="20"/>
          <w:szCs w:val="20"/>
        </w:rPr>
        <w:t>IsNot</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192511"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192511">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"Type Comments (by BuiltInParameter) = "</w:t>
      </w:r>
      <w:r>
        <w:rPr>
          <w:rFonts w:ascii="Courier New" w:hAnsi="Courier New" w:cs="Courier New"/>
          <w:noProof/>
          <w:sz w:val="20"/>
          <w:szCs w:val="20"/>
        </w:rPr>
        <w:t xml:space="preserve"> </w:t>
      </w:r>
      <w:r w:rsidR="00192511">
        <w:rPr>
          <w:rFonts w:ascii="Courier New" w:hAnsi="Courier New" w:cs="Courier New"/>
          <w:noProof/>
          <w:sz w:val="20"/>
          <w:szCs w:val="20"/>
        </w:rPr>
        <w:t xml:space="preserve">_ </w:t>
      </w:r>
    </w:p>
    <w:p w:rsidR="00DF5C79" w:rsidRDefault="00192511"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DF5C79">
        <w:rPr>
          <w:rFonts w:ascii="Courier New" w:hAnsi="Courier New" w:cs="Courier New"/>
          <w:noProof/>
          <w:sz w:val="20"/>
          <w:szCs w:val="20"/>
        </w:rPr>
        <w:t>+ ParameterToString(param) + vbCr</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param = elem.Parameter(</w:t>
      </w:r>
      <w:r>
        <w:rPr>
          <w:rFonts w:ascii="Courier New" w:hAnsi="Courier New" w:cs="Courier New"/>
          <w:noProof/>
          <w:color w:val="A31515"/>
          <w:sz w:val="20"/>
          <w:szCs w:val="20"/>
        </w:rPr>
        <w:t>"Fire Rating"</w:t>
      </w:r>
      <w:r>
        <w:rPr>
          <w:rFonts w:ascii="Courier New" w:hAnsi="Courier New" w:cs="Courier New"/>
          <w:noProof/>
          <w:sz w:val="20"/>
          <w:szCs w:val="20"/>
        </w:rPr>
        <w:t>)</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param </w:t>
      </w:r>
      <w:r>
        <w:rPr>
          <w:rFonts w:ascii="Courier New" w:hAnsi="Courier New" w:cs="Courier New"/>
          <w:noProof/>
          <w:color w:val="0000FF"/>
          <w:sz w:val="20"/>
          <w:szCs w:val="20"/>
        </w:rPr>
        <w:t>IsNot</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192511">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"Fire Rating (by Name) = "</w:t>
      </w:r>
      <w:r>
        <w:rPr>
          <w:rFonts w:ascii="Courier New" w:hAnsi="Courier New" w:cs="Courier New"/>
          <w:noProof/>
          <w:sz w:val="20"/>
          <w:szCs w:val="20"/>
        </w:rPr>
        <w:t xml:space="preserve"> + ParameterToString(param) + vbCr</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313880"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using the BuiltInParameter, you can sometimes access one that is </w:t>
      </w:r>
    </w:p>
    <w:p w:rsidR="00DF5C79" w:rsidRDefault="0031388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DF5C79">
        <w:rPr>
          <w:rFonts w:ascii="Courier New" w:hAnsi="Courier New" w:cs="Courier New"/>
          <w:noProof/>
          <w:color w:val="008000"/>
          <w:sz w:val="20"/>
          <w:szCs w:val="20"/>
        </w:rPr>
        <w:t xml:space="preserve">not in the parameters set.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Note: this works only for element type. </w:t>
      </w:r>
    </w:p>
    <w:p w:rsidR="00192511" w:rsidRDefault="00192511"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192511"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param =</w:t>
      </w:r>
      <w:r w:rsidR="00192511">
        <w:rPr>
          <w:rFonts w:ascii="Courier New" w:hAnsi="Courier New" w:cs="Courier New"/>
          <w:noProof/>
          <w:sz w:val="20"/>
          <w:szCs w:val="20"/>
        </w:rPr>
        <w:t xml:space="preserve"> </w:t>
      </w:r>
      <w:r>
        <w:rPr>
          <w:rFonts w:ascii="Courier New" w:hAnsi="Courier New" w:cs="Courier New"/>
          <w:noProof/>
          <w:sz w:val="20"/>
          <w:szCs w:val="20"/>
        </w:rPr>
        <w:t>elem.Parameter(</w:t>
      </w:r>
      <w:r w:rsidR="00192511">
        <w:rPr>
          <w:rFonts w:ascii="Courier New" w:hAnsi="Courier New" w:cs="Courier New"/>
          <w:noProof/>
          <w:sz w:val="20"/>
          <w:szCs w:val="20"/>
        </w:rPr>
        <w:t xml:space="preserve"> _ </w:t>
      </w:r>
    </w:p>
    <w:p w:rsidR="00DF5C79" w:rsidRDefault="00192511"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DF5C79">
        <w:rPr>
          <w:rFonts w:ascii="Courier New" w:hAnsi="Courier New" w:cs="Courier New"/>
          <w:noProof/>
          <w:sz w:val="20"/>
          <w:szCs w:val="20"/>
        </w:rPr>
        <w:t>BuiltInParameter.SYMBOL_FAMILY_AND_TYPE_NAMES_PARAM)</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param </w:t>
      </w:r>
      <w:r>
        <w:rPr>
          <w:rFonts w:ascii="Courier New" w:hAnsi="Courier New" w:cs="Courier New"/>
          <w:noProof/>
          <w:color w:val="0000FF"/>
          <w:sz w:val="20"/>
          <w:szCs w:val="20"/>
        </w:rPr>
        <w:t>IsNot</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192511">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"SYMBOL_FAMILY_AND_TYPE_NAMES_PARAM (only by BuiltInParameter) = "</w:t>
      </w:r>
      <w:r>
        <w:rPr>
          <w:rFonts w:ascii="Courier New" w:hAnsi="Courier New" w:cs="Courier New"/>
          <w:noProof/>
          <w:sz w:val="20"/>
          <w:szCs w:val="20"/>
        </w:rPr>
        <w:t xml:space="preserve"> + _</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ParameterToString(param) + vbCr</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param = elem.Parameter(BuiltInParameter.SYMBOL_FAMILY_NAME_PARAM)</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param </w:t>
      </w:r>
      <w:r>
        <w:rPr>
          <w:rFonts w:ascii="Courier New" w:hAnsi="Courier New" w:cs="Courier New"/>
          <w:noProof/>
          <w:color w:val="0000FF"/>
          <w:sz w:val="20"/>
          <w:szCs w:val="20"/>
        </w:rPr>
        <w:t>IsNot</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192511">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"SYMBOL_FAMILY_NAME_PARAM (only by BuiltInParameter) = "</w:t>
      </w:r>
      <w:r>
        <w:rPr>
          <w:rFonts w:ascii="Courier New" w:hAnsi="Courier New" w:cs="Courier New"/>
          <w:noProof/>
          <w:sz w:val="20"/>
          <w:szCs w:val="20"/>
        </w:rPr>
        <w:t xml:space="preserve"> + _</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ParameterToString(param) + vbCr</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show it.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sidR="00192511">
        <w:rPr>
          <w:rFonts w:ascii="Courier New" w:hAnsi="Courier New" w:cs="Courier New"/>
          <w:noProof/>
          <w:sz w:val="20"/>
          <w:szCs w:val="20"/>
        </w:rPr>
        <w:t xml:space="preserve">header, </w:t>
      </w:r>
      <w:r>
        <w:rPr>
          <w:rFonts w:ascii="Courier New" w:hAnsi="Courier New" w:cs="Courier New"/>
          <w:noProof/>
          <w:sz w:val="20"/>
          <w:szCs w:val="20"/>
        </w:rPr>
        <w:t>s)</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DF5C79" w:rsidRDefault="00DF5C79" w:rsidP="006663E6">
      <w:pPr>
        <w:shd w:val="clear" w:color="000000" w:fill="E6E6E6"/>
        <w:autoSpaceDE w:val="0"/>
        <w:autoSpaceDN w:val="0"/>
        <w:adjustRightInd w:val="0"/>
        <w:spacing w:after="0" w:line="240" w:lineRule="auto"/>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DF5C79" w:rsidRDefault="00DF5C79" w:rsidP="006663E6">
      <w:pPr>
        <w:shd w:val="clear" w:color="000000" w:fill="E6E6E6"/>
        <w:autoSpaceDE w:val="0"/>
        <w:autoSpaceDN w:val="0"/>
        <w:adjustRightInd w:val="0"/>
        <w:spacing w:after="0" w:line="240" w:lineRule="auto"/>
      </w:pPr>
      <w:r w:rsidRPr="006663E6">
        <w:rPr>
          <w:b/>
        </w:rPr>
        <w:lastRenderedPageBreak/>
        <w:t>&lt;/VB.NET&gt;</w:t>
      </w:r>
      <w:r>
        <w:t xml:space="preserve"> </w:t>
      </w:r>
    </w:p>
    <w:p w:rsidR="00DF5C79" w:rsidRDefault="00DF5C79" w:rsidP="00AD64D1"/>
    <w:p w:rsidR="008A3A0E" w:rsidRDefault="008A3A0E" w:rsidP="008A3A0E">
      <w:r>
        <w:t xml:space="preserve">Call your function from your main </w:t>
      </w:r>
      <w:proofErr w:type="gramStart"/>
      <w:r w:rsidRPr="008A3A0E">
        <w:rPr>
          <w:rFonts w:ascii="Courier New" w:hAnsi="Courier New" w:cs="Courier New"/>
        </w:rPr>
        <w:t>Execute(</w:t>
      </w:r>
      <w:proofErr w:type="gramEnd"/>
      <w:r w:rsidRPr="008A3A0E">
        <w:rPr>
          <w:rFonts w:ascii="Courier New" w:hAnsi="Courier New" w:cs="Courier New"/>
        </w:rPr>
        <w:t>)</w:t>
      </w:r>
      <w:r>
        <w:t xml:space="preserve"> method at the end. You may also use the same function to display its family type information.  </w:t>
      </w:r>
    </w:p>
    <w:p w:rsidR="008A3A0E" w:rsidRDefault="008A3A0E" w:rsidP="008A3A0E">
      <w:pPr>
        <w:shd w:val="clear" w:color="000000" w:fill="E6E6E6"/>
        <w:autoSpaceDE w:val="0"/>
        <w:autoSpaceDN w:val="0"/>
        <w:adjustRightInd w:val="0"/>
        <w:spacing w:after="0" w:line="240" w:lineRule="auto"/>
        <w:rPr>
          <w:b/>
        </w:rPr>
      </w:pPr>
      <w:r w:rsidRPr="006663E6">
        <w:rPr>
          <w:b/>
        </w:rPr>
        <w:t>&lt;VB.NET&gt;</w:t>
      </w: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  (4) first parameters. </w:t>
      </w: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ShowParameters(elem, "Element Parameters: ")</w:t>
      </w: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  check to see its type parameter as well</w:t>
      </w: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 </w:t>
      </w: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Dim elemTypeId As ElementId = elem.GetTypeId</w:t>
      </w: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Dim elemType As ElementType = m_rvtDoc.</w:t>
      </w:r>
      <w:r w:rsidR="00471C27">
        <w:rPr>
          <w:rFonts w:ascii="Courier New" w:hAnsi="Courier New" w:cs="Courier New"/>
          <w:noProof/>
          <w:color w:val="808080" w:themeColor="background1" w:themeShade="80"/>
          <w:sz w:val="20"/>
          <w:szCs w:val="20"/>
        </w:rPr>
        <w:t>Get</w:t>
      </w:r>
      <w:r w:rsidRPr="008A3A0E">
        <w:rPr>
          <w:rFonts w:ascii="Courier New" w:hAnsi="Courier New" w:cs="Courier New"/>
          <w:noProof/>
          <w:color w:val="808080" w:themeColor="background1" w:themeShade="80"/>
          <w:sz w:val="20"/>
          <w:szCs w:val="20"/>
        </w:rPr>
        <w:t>Element(elemTypeId)</w:t>
      </w: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ShowParameters(elemType, "Type Parameters: ")</w:t>
      </w:r>
    </w:p>
    <w:p w:rsidR="008A3A0E" w:rsidRDefault="008A3A0E" w:rsidP="008A3A0E">
      <w:pPr>
        <w:shd w:val="clear" w:color="000000" w:fill="E6E6E6"/>
        <w:autoSpaceDE w:val="0"/>
        <w:autoSpaceDN w:val="0"/>
        <w:adjustRightInd w:val="0"/>
        <w:spacing w:after="0" w:line="240" w:lineRule="auto"/>
        <w:rPr>
          <w:rFonts w:ascii="Courier New" w:hAnsi="Courier New" w:cs="Courier New"/>
          <w:noProof/>
          <w:sz w:val="20"/>
          <w:szCs w:val="20"/>
        </w:rPr>
      </w:pPr>
    </w:p>
    <w:p w:rsidR="008A3A0E" w:rsidRDefault="008A3A0E" w:rsidP="008A3A0E">
      <w:pPr>
        <w:shd w:val="clear" w:color="000000" w:fill="E6E6E6"/>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8000"/>
          <w:sz w:val="20"/>
          <w:szCs w:val="20"/>
        </w:rPr>
        <w:t xml:space="preserve">  ''  access to each parameters.</w:t>
      </w:r>
    </w:p>
    <w:p w:rsidR="00192511" w:rsidRDefault="008A3A0E" w:rsidP="008A3A0E">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RetrieveParameter(</w:t>
      </w:r>
      <w:r w:rsidR="00192511">
        <w:rPr>
          <w:rFonts w:ascii="Courier New" w:hAnsi="Courier New" w:cs="Courier New"/>
          <w:noProof/>
          <w:sz w:val="20"/>
          <w:szCs w:val="20"/>
        </w:rPr>
        <w:t xml:space="preserve"> _ </w:t>
      </w:r>
    </w:p>
    <w:p w:rsidR="008A3A0E" w:rsidRDefault="00192511" w:rsidP="0019251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A3A0E">
        <w:rPr>
          <w:rFonts w:ascii="Courier New" w:hAnsi="Courier New" w:cs="Courier New"/>
          <w:noProof/>
          <w:sz w:val="20"/>
          <w:szCs w:val="20"/>
        </w:rPr>
        <w:t>elem,</w:t>
      </w:r>
      <w:r>
        <w:rPr>
          <w:rFonts w:ascii="Courier New" w:hAnsi="Courier New" w:cs="Courier New"/>
          <w:noProof/>
          <w:sz w:val="20"/>
          <w:szCs w:val="20"/>
        </w:rPr>
        <w:t xml:space="preserve"> </w:t>
      </w:r>
      <w:r w:rsidR="008A3A0E">
        <w:rPr>
          <w:rFonts w:ascii="Courier New" w:hAnsi="Courier New" w:cs="Courier New"/>
          <w:noProof/>
          <w:color w:val="A31515"/>
          <w:sz w:val="20"/>
          <w:szCs w:val="20"/>
        </w:rPr>
        <w:t>"Element Parameter</w:t>
      </w:r>
      <w:r>
        <w:rPr>
          <w:rFonts w:ascii="Courier New" w:hAnsi="Courier New" w:cs="Courier New"/>
          <w:noProof/>
          <w:color w:val="A31515"/>
          <w:sz w:val="20"/>
          <w:szCs w:val="20"/>
        </w:rPr>
        <w:t xml:space="preserve"> (by Name and BuiltInParameter)</w:t>
      </w:r>
      <w:r w:rsidR="008A3A0E">
        <w:rPr>
          <w:rFonts w:ascii="Courier New" w:hAnsi="Courier New" w:cs="Courier New"/>
          <w:noProof/>
          <w:color w:val="A31515"/>
          <w:sz w:val="20"/>
          <w:szCs w:val="20"/>
        </w:rPr>
        <w:t>"</w:t>
      </w:r>
      <w:r w:rsidR="008A3A0E">
        <w:rPr>
          <w:rFonts w:ascii="Courier New" w:hAnsi="Courier New" w:cs="Courier New"/>
          <w:noProof/>
          <w:sz w:val="20"/>
          <w:szCs w:val="20"/>
        </w:rPr>
        <w:t>)</w:t>
      </w:r>
    </w:p>
    <w:p w:rsidR="008A3A0E" w:rsidRDefault="008A3A0E" w:rsidP="008A3A0E">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the same logic applies to the type parameter. </w:t>
      </w:r>
    </w:p>
    <w:p w:rsidR="00192511" w:rsidRDefault="008A3A0E" w:rsidP="008A3A0E">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RetrieveParameter(</w:t>
      </w:r>
      <w:r w:rsidR="00192511">
        <w:rPr>
          <w:rFonts w:ascii="Courier New" w:hAnsi="Courier New" w:cs="Courier New"/>
          <w:noProof/>
          <w:sz w:val="20"/>
          <w:szCs w:val="20"/>
        </w:rPr>
        <w:t xml:space="preserve"> _ </w:t>
      </w:r>
    </w:p>
    <w:p w:rsidR="008A3A0E" w:rsidRDefault="00192511" w:rsidP="008A3A0E">
      <w:pPr>
        <w:shd w:val="clear" w:color="000000" w:fill="E6E6E6"/>
        <w:autoSpaceDE w:val="0"/>
        <w:autoSpaceDN w:val="0"/>
        <w:adjustRightInd w:val="0"/>
        <w:spacing w:after="0" w:line="240" w:lineRule="auto"/>
      </w:pPr>
      <w:r>
        <w:rPr>
          <w:rFonts w:ascii="Courier New" w:hAnsi="Courier New" w:cs="Courier New"/>
          <w:noProof/>
          <w:sz w:val="20"/>
          <w:szCs w:val="20"/>
        </w:rPr>
        <w:t xml:space="preserve">          </w:t>
      </w:r>
      <w:r w:rsidR="008A3A0E">
        <w:rPr>
          <w:rFonts w:ascii="Courier New" w:hAnsi="Courier New" w:cs="Courier New"/>
          <w:noProof/>
          <w:sz w:val="20"/>
          <w:szCs w:val="20"/>
        </w:rPr>
        <w:t xml:space="preserve">elemType, </w:t>
      </w:r>
      <w:r w:rsidR="008A3A0E">
        <w:rPr>
          <w:rFonts w:ascii="Courier New" w:hAnsi="Courier New" w:cs="Courier New"/>
          <w:noProof/>
          <w:color w:val="A31515"/>
          <w:sz w:val="20"/>
          <w:szCs w:val="20"/>
        </w:rPr>
        <w:t xml:space="preserve">"Type Parameter </w:t>
      </w:r>
      <w:r>
        <w:rPr>
          <w:rFonts w:ascii="Courier New" w:hAnsi="Courier New" w:cs="Courier New"/>
          <w:noProof/>
          <w:color w:val="A31515"/>
          <w:sz w:val="20"/>
          <w:szCs w:val="20"/>
        </w:rPr>
        <w:t>(by Name and BuiltInParameter)</w:t>
      </w:r>
      <w:r w:rsidR="008A3A0E">
        <w:rPr>
          <w:rFonts w:ascii="Courier New" w:hAnsi="Courier New" w:cs="Courier New"/>
          <w:noProof/>
          <w:color w:val="A31515"/>
          <w:sz w:val="20"/>
          <w:szCs w:val="20"/>
        </w:rPr>
        <w:t>"</w:t>
      </w:r>
      <w:r w:rsidR="008A3A0E">
        <w:rPr>
          <w:rFonts w:ascii="Courier New" w:hAnsi="Courier New" w:cs="Courier New"/>
          <w:noProof/>
          <w:sz w:val="20"/>
          <w:szCs w:val="20"/>
        </w:rPr>
        <w:t>)</w:t>
      </w:r>
    </w:p>
    <w:p w:rsidR="008A3A0E" w:rsidRDefault="008A3A0E" w:rsidP="008A3A0E">
      <w:pPr>
        <w:shd w:val="clear" w:color="000000" w:fill="E6E6E6"/>
        <w:autoSpaceDE w:val="0"/>
        <w:autoSpaceDN w:val="0"/>
        <w:adjustRightInd w:val="0"/>
        <w:spacing w:after="0" w:line="240" w:lineRule="auto"/>
        <w:rPr>
          <w:rFonts w:ascii="Courier New" w:hAnsi="Courier New" w:cs="Courier New"/>
          <w:noProof/>
          <w:sz w:val="20"/>
          <w:szCs w:val="20"/>
        </w:rPr>
      </w:pPr>
    </w:p>
    <w:p w:rsidR="008A3A0E" w:rsidRDefault="008A3A0E" w:rsidP="008A3A0E">
      <w:pPr>
        <w:shd w:val="clear" w:color="000000" w:fill="E6E6E6"/>
        <w:autoSpaceDE w:val="0"/>
        <w:autoSpaceDN w:val="0"/>
        <w:adjustRightInd w:val="0"/>
        <w:spacing w:after="0" w:line="240" w:lineRule="auto"/>
      </w:pPr>
      <w:r w:rsidRPr="006663E6">
        <w:rPr>
          <w:b/>
        </w:rPr>
        <w:t>&lt;/VB.NET&gt;</w:t>
      </w:r>
    </w:p>
    <w:p w:rsidR="008A3A0E" w:rsidRDefault="008A3A0E" w:rsidP="008A3A0E">
      <w:pPr>
        <w:autoSpaceDE w:val="0"/>
        <w:autoSpaceDN w:val="0"/>
        <w:adjustRightInd w:val="0"/>
        <w:spacing w:after="0" w:line="240" w:lineRule="auto"/>
      </w:pPr>
    </w:p>
    <w:p w:rsidR="008A3A0E" w:rsidRDefault="008A3A0E" w:rsidP="008A3A0E">
      <w:pPr>
        <w:autoSpaceDE w:val="0"/>
        <w:autoSpaceDN w:val="0"/>
        <w:adjustRightInd w:val="0"/>
        <w:spacing w:after="0" w:line="240" w:lineRule="auto"/>
      </w:pPr>
    </w:p>
    <w:p w:rsidR="008A3A0E" w:rsidRDefault="008A3A0E" w:rsidP="008A3A0E">
      <w:pPr>
        <w:autoSpaceDE w:val="0"/>
        <w:autoSpaceDN w:val="0"/>
        <w:adjustRightInd w:val="0"/>
        <w:spacing w:after="0" w:line="240" w:lineRule="auto"/>
      </w:pPr>
      <w:r>
        <w:t>Build and run the command “DB Ele</w:t>
      </w:r>
      <w:r w:rsidR="007D587D">
        <w:t>ment” once again.  You should see</w:t>
      </w:r>
      <w:r>
        <w:t xml:space="preserve"> a list of parameters </w:t>
      </w:r>
      <w:r w:rsidR="001C4948">
        <w:t xml:space="preserve">of your choice </w:t>
      </w:r>
      <w:r>
        <w:t>displayed in dialogs</w:t>
      </w:r>
      <w:r w:rsidR="002A1020">
        <w:t xml:space="preserve"> (Figure7)</w:t>
      </w:r>
      <w:r>
        <w:t xml:space="preserve">. </w:t>
      </w:r>
    </w:p>
    <w:p w:rsidR="001C4948" w:rsidRDefault="001C4948" w:rsidP="008A3A0E">
      <w:pPr>
        <w:autoSpaceDE w:val="0"/>
        <w:autoSpaceDN w:val="0"/>
        <w:adjustRightInd w:val="0"/>
        <w:spacing w:after="0" w:line="240" w:lineRule="auto"/>
      </w:pPr>
    </w:p>
    <w:p w:rsidR="00DF5C79" w:rsidRDefault="001C4948" w:rsidP="001C4948">
      <w:pPr>
        <w:jc w:val="center"/>
      </w:pPr>
      <w:r>
        <w:rPr>
          <w:noProof/>
          <w:lang w:eastAsia="en-US"/>
        </w:rPr>
        <w:drawing>
          <wp:inline distT="0" distB="0" distL="0" distR="0">
            <wp:extent cx="4915259" cy="2710219"/>
            <wp:effectExtent l="19050" t="0" r="0" b="0"/>
            <wp:docPr id="22" name="Picture 21" descr="DB Element BuiltInPa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Element BuiltInParam.PNG"/>
                    <pic:cNvPicPr/>
                  </pic:nvPicPr>
                  <pic:blipFill>
                    <a:blip r:embed="rId12"/>
                    <a:stretch>
                      <a:fillRect/>
                    </a:stretch>
                  </pic:blipFill>
                  <pic:spPr>
                    <a:xfrm>
                      <a:off x="0" y="0"/>
                      <a:ext cx="4916746" cy="2711039"/>
                    </a:xfrm>
                    <a:prstGeom prst="rect">
                      <a:avLst/>
                    </a:prstGeom>
                  </pic:spPr>
                </pic:pic>
              </a:graphicData>
            </a:graphic>
          </wp:inline>
        </w:drawing>
      </w:r>
    </w:p>
    <w:p w:rsidR="001C4948" w:rsidRDefault="001C4948" w:rsidP="001C4948">
      <w:pPr>
        <w:jc w:val="center"/>
      </w:pPr>
      <w:proofErr w:type="gramStart"/>
      <w:r>
        <w:t>Figure 7.</w:t>
      </w:r>
      <w:proofErr w:type="gramEnd"/>
      <w:r>
        <w:t xml:space="preserve"> You can use </w:t>
      </w:r>
      <w:proofErr w:type="spellStart"/>
      <w:r>
        <w:t>BuiltInParameters</w:t>
      </w:r>
      <w:proofErr w:type="spellEnd"/>
      <w:r>
        <w:t xml:space="preserve"> to access parameters individually. </w:t>
      </w:r>
    </w:p>
    <w:p w:rsidR="00DF5C79" w:rsidRDefault="00DF5C79" w:rsidP="00AD64D1"/>
    <w:p w:rsidR="00CE252B" w:rsidRPr="0030528E" w:rsidRDefault="00CE252B" w:rsidP="00235B97">
      <w:pPr>
        <w:pStyle w:val="ListParagraph"/>
        <w:numPr>
          <w:ilvl w:val="0"/>
          <w:numId w:val="3"/>
        </w:numPr>
        <w:rPr>
          <w:b/>
          <w:sz w:val="28"/>
        </w:rPr>
      </w:pPr>
      <w:r>
        <w:rPr>
          <w:b/>
          <w:sz w:val="28"/>
        </w:rPr>
        <w:lastRenderedPageBreak/>
        <w:t xml:space="preserve">Location Information </w:t>
      </w:r>
      <w:r w:rsidRPr="0030528E">
        <w:rPr>
          <w:b/>
          <w:sz w:val="28"/>
        </w:rPr>
        <w:t xml:space="preserve"> </w:t>
      </w:r>
    </w:p>
    <w:p w:rsidR="00CE252B" w:rsidRPr="00CE252B" w:rsidRDefault="001A0AA2" w:rsidP="00CE252B">
      <w:pPr>
        <w:autoSpaceDE w:val="0"/>
        <w:autoSpaceDN w:val="0"/>
        <w:adjustRightInd w:val="0"/>
        <w:spacing w:after="0" w:line="240" w:lineRule="auto"/>
      </w:pPr>
      <w:r>
        <w:t>Location of each element is stored under Location property.  A location can be point-based (</w:t>
      </w:r>
      <w:proofErr w:type="spellStart"/>
      <w:r>
        <w:t>LocationPoint</w:t>
      </w:r>
      <w:proofErr w:type="spellEnd"/>
      <w:r>
        <w:t>) or curve/line-based (</w:t>
      </w:r>
      <w:proofErr w:type="spellStart"/>
      <w:r>
        <w:t>LocationCurve</w:t>
      </w:r>
      <w:proofErr w:type="spellEnd"/>
      <w:r>
        <w:t xml:space="preserve">). You will need to cast to </w:t>
      </w:r>
      <w:proofErr w:type="spellStart"/>
      <w:r>
        <w:t>LocationPoint</w:t>
      </w:r>
      <w:proofErr w:type="spellEnd"/>
      <w:r>
        <w:t xml:space="preserve"> or </w:t>
      </w:r>
      <w:proofErr w:type="spellStart"/>
      <w:r>
        <w:t>LocationCurve</w:t>
      </w:r>
      <w:proofErr w:type="spellEnd"/>
      <w:r>
        <w:t xml:space="preserve"> in order to access more properties. The following demonstrates the usage: </w:t>
      </w:r>
    </w:p>
    <w:p w:rsidR="00CE252B" w:rsidRDefault="00CE252B" w:rsidP="00AD64D1"/>
    <w:p w:rsidR="007C5AF9" w:rsidRDefault="007C5AF9" w:rsidP="006663E6">
      <w:pPr>
        <w:shd w:val="clear" w:color="000000" w:fill="E6E6E6"/>
        <w:autoSpaceDE w:val="0"/>
        <w:autoSpaceDN w:val="0"/>
        <w:adjustRightInd w:val="0"/>
        <w:spacing w:after="0" w:line="240" w:lineRule="auto"/>
        <w:rPr>
          <w:b/>
        </w:rPr>
      </w:pPr>
      <w:r w:rsidRPr="006663E6">
        <w:rPr>
          <w:b/>
        </w:rPr>
        <w:t>&lt;VB.NET&gt;</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show the location information of the given element. </w:t>
      </w:r>
    </w:p>
    <w:p w:rsidR="001A0AA2"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location can be LocationPoint (e.g., furniture), and LocationCurve</w:t>
      </w:r>
    </w:p>
    <w:p w:rsidR="001603C9" w:rsidRDefault="001A0AA2"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r w:rsidR="001603C9">
        <w:rPr>
          <w:rFonts w:ascii="Courier New" w:hAnsi="Courier New" w:cs="Courier New"/>
          <w:noProof/>
          <w:color w:val="008000"/>
          <w:sz w:val="20"/>
          <w:szCs w:val="20"/>
        </w:rPr>
        <w:t xml:space="preserve"> (e.g., wall).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ShowLocation(</w:t>
      </w:r>
      <w:r>
        <w:rPr>
          <w:rFonts w:ascii="Courier New" w:hAnsi="Courier New" w:cs="Courier New"/>
          <w:noProof/>
          <w:color w:val="0000FF"/>
          <w:sz w:val="20"/>
          <w:szCs w:val="20"/>
        </w:rPr>
        <w:t>ByVal</w:t>
      </w:r>
      <w:r>
        <w:rPr>
          <w:rFonts w:ascii="Courier New" w:hAnsi="Courier New" w:cs="Courier New"/>
          <w:noProof/>
          <w:sz w:val="20"/>
          <w:szCs w:val="20"/>
        </w:rPr>
        <w:t xml:space="preserve"> elem </w:t>
      </w:r>
      <w:r>
        <w:rPr>
          <w:rFonts w:ascii="Courier New" w:hAnsi="Courier New" w:cs="Courier New"/>
          <w:noProof/>
          <w:color w:val="0000FF"/>
          <w:sz w:val="20"/>
          <w:szCs w:val="20"/>
        </w:rPr>
        <w:t>As</w:t>
      </w:r>
      <w:r>
        <w:rPr>
          <w:rFonts w:ascii="Courier New" w:hAnsi="Courier New" w:cs="Courier New"/>
          <w:noProof/>
          <w:sz w:val="20"/>
          <w:szCs w:val="20"/>
        </w:rPr>
        <w:t xml:space="preserve"> Element)</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s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Pr>
          <w:rFonts w:ascii="Courier New" w:hAnsi="Courier New" w:cs="Courier New"/>
          <w:noProof/>
          <w:color w:val="A31515"/>
          <w:sz w:val="20"/>
          <w:szCs w:val="20"/>
        </w:rPr>
        <w:t>"Location Information: "</w:t>
      </w:r>
      <w:r>
        <w:rPr>
          <w:rFonts w:ascii="Courier New" w:hAnsi="Courier New" w:cs="Courier New"/>
          <w:noProof/>
          <w:sz w:val="20"/>
          <w:szCs w:val="20"/>
        </w:rPr>
        <w:t xml:space="preserve"> + vbCr + vbCr</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loc </w:t>
      </w:r>
      <w:r>
        <w:rPr>
          <w:rFonts w:ascii="Courier New" w:hAnsi="Courier New" w:cs="Courier New"/>
          <w:noProof/>
          <w:color w:val="0000FF"/>
          <w:sz w:val="20"/>
          <w:szCs w:val="20"/>
        </w:rPr>
        <w:t>As</w:t>
      </w:r>
      <w:r>
        <w:rPr>
          <w:rFonts w:ascii="Courier New" w:hAnsi="Courier New" w:cs="Courier New"/>
          <w:noProof/>
          <w:sz w:val="20"/>
          <w:szCs w:val="20"/>
        </w:rPr>
        <w:t xml:space="preserve"> Location = elem.Location</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000FF"/>
          <w:sz w:val="20"/>
          <w:szCs w:val="20"/>
        </w:rPr>
        <w:t>TypeOf</w:t>
      </w:r>
      <w:r>
        <w:rPr>
          <w:rFonts w:ascii="Courier New" w:hAnsi="Courier New" w:cs="Courier New"/>
          <w:noProof/>
          <w:sz w:val="20"/>
          <w:szCs w:val="20"/>
        </w:rPr>
        <w:t xml:space="preserve"> loc </w:t>
      </w:r>
      <w:r>
        <w:rPr>
          <w:rFonts w:ascii="Courier New" w:hAnsi="Courier New" w:cs="Courier New"/>
          <w:noProof/>
          <w:color w:val="0000FF"/>
          <w:sz w:val="20"/>
          <w:szCs w:val="20"/>
        </w:rPr>
        <w:t>Is</w:t>
      </w:r>
      <w:r>
        <w:rPr>
          <w:rFonts w:ascii="Courier New" w:hAnsi="Courier New" w:cs="Courier New"/>
          <w:noProof/>
          <w:sz w:val="20"/>
          <w:szCs w:val="20"/>
        </w:rPr>
        <w:t xml:space="preserve"> LocationPoint </w:t>
      </w:r>
      <w:r>
        <w:rPr>
          <w:rFonts w:ascii="Courier New" w:hAnsi="Courier New" w:cs="Courier New"/>
          <w:noProof/>
          <w:color w:val="0000FF"/>
          <w:sz w:val="20"/>
          <w:szCs w:val="20"/>
        </w:rPr>
        <w:t>Then</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(1) we have a location point</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locPoint </w:t>
      </w:r>
      <w:r>
        <w:rPr>
          <w:rFonts w:ascii="Courier New" w:hAnsi="Courier New" w:cs="Courier New"/>
          <w:noProof/>
          <w:color w:val="0000FF"/>
          <w:sz w:val="20"/>
          <w:szCs w:val="20"/>
        </w:rPr>
        <w:t>As</w:t>
      </w:r>
      <w:r>
        <w:rPr>
          <w:rFonts w:ascii="Courier New" w:hAnsi="Courier New" w:cs="Courier New"/>
          <w:noProof/>
          <w:sz w:val="20"/>
          <w:szCs w:val="20"/>
        </w:rPr>
        <w:t xml:space="preserve"> LocationPoint = loc</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pt </w:t>
      </w:r>
      <w:r>
        <w:rPr>
          <w:rFonts w:ascii="Courier New" w:hAnsi="Courier New" w:cs="Courier New"/>
          <w:noProof/>
          <w:color w:val="0000FF"/>
          <w:sz w:val="20"/>
          <w:szCs w:val="20"/>
        </w:rPr>
        <w:t>As</w:t>
      </w:r>
      <w:r>
        <w:rPr>
          <w:rFonts w:ascii="Courier New" w:hAnsi="Courier New" w:cs="Courier New"/>
          <w:noProof/>
          <w:sz w:val="20"/>
          <w:szCs w:val="20"/>
        </w:rPr>
        <w:t xml:space="preserve"> XYZ = locPoint.Point</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r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 locPoint.Rotation</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A129F3">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"LocationPoint"</w:t>
      </w:r>
      <w:r>
        <w:rPr>
          <w:rFonts w:ascii="Courier New" w:hAnsi="Courier New" w:cs="Courier New"/>
          <w:noProof/>
          <w:sz w:val="20"/>
          <w:szCs w:val="20"/>
        </w:rPr>
        <w:t xml:space="preserve"> + vbCr</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A129F3">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"Point = "</w:t>
      </w:r>
      <w:r>
        <w:rPr>
          <w:rFonts w:ascii="Courier New" w:hAnsi="Courier New" w:cs="Courier New"/>
          <w:noProof/>
          <w:sz w:val="20"/>
          <w:szCs w:val="20"/>
        </w:rPr>
        <w:t xml:space="preserve"> + PointToString(pt) + vbCr</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A129F3">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"Rotation = "</w:t>
      </w:r>
      <w:r>
        <w:rPr>
          <w:rFonts w:ascii="Courier New" w:hAnsi="Courier New" w:cs="Courier New"/>
          <w:noProof/>
          <w:sz w:val="20"/>
          <w:szCs w:val="20"/>
        </w:rPr>
        <w:t xml:space="preserve"> + r.ToString + vbCr</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ElseIf</w:t>
      </w:r>
      <w:r>
        <w:rPr>
          <w:rFonts w:ascii="Courier New" w:hAnsi="Courier New" w:cs="Courier New"/>
          <w:noProof/>
          <w:sz w:val="20"/>
          <w:szCs w:val="20"/>
        </w:rPr>
        <w:t xml:space="preserve"> </w:t>
      </w:r>
      <w:r>
        <w:rPr>
          <w:rFonts w:ascii="Courier New" w:hAnsi="Courier New" w:cs="Courier New"/>
          <w:noProof/>
          <w:color w:val="0000FF"/>
          <w:sz w:val="20"/>
          <w:szCs w:val="20"/>
        </w:rPr>
        <w:t>TypeOf</w:t>
      </w:r>
      <w:r>
        <w:rPr>
          <w:rFonts w:ascii="Courier New" w:hAnsi="Courier New" w:cs="Courier New"/>
          <w:noProof/>
          <w:sz w:val="20"/>
          <w:szCs w:val="20"/>
        </w:rPr>
        <w:t xml:space="preserve"> loc </w:t>
      </w:r>
      <w:r>
        <w:rPr>
          <w:rFonts w:ascii="Courier New" w:hAnsi="Courier New" w:cs="Courier New"/>
          <w:noProof/>
          <w:color w:val="0000FF"/>
          <w:sz w:val="20"/>
          <w:szCs w:val="20"/>
        </w:rPr>
        <w:t>Is</w:t>
      </w:r>
      <w:r>
        <w:rPr>
          <w:rFonts w:ascii="Courier New" w:hAnsi="Courier New" w:cs="Courier New"/>
          <w:noProof/>
          <w:sz w:val="20"/>
          <w:szCs w:val="20"/>
        </w:rPr>
        <w:t xml:space="preserve"> LocationCurve </w:t>
      </w:r>
      <w:r>
        <w:rPr>
          <w:rFonts w:ascii="Courier New" w:hAnsi="Courier New" w:cs="Courier New"/>
          <w:noProof/>
          <w:color w:val="0000FF"/>
          <w:sz w:val="20"/>
          <w:szCs w:val="20"/>
        </w:rPr>
        <w:t>Then</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(2) we have a location curve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locCurve </w:t>
      </w:r>
      <w:r>
        <w:rPr>
          <w:rFonts w:ascii="Courier New" w:hAnsi="Courier New" w:cs="Courier New"/>
          <w:noProof/>
          <w:color w:val="0000FF"/>
          <w:sz w:val="20"/>
          <w:szCs w:val="20"/>
        </w:rPr>
        <w:t>As</w:t>
      </w:r>
      <w:r>
        <w:rPr>
          <w:rFonts w:ascii="Courier New" w:hAnsi="Courier New" w:cs="Courier New"/>
          <w:noProof/>
          <w:sz w:val="20"/>
          <w:szCs w:val="20"/>
        </w:rPr>
        <w:t xml:space="preserve"> LocationCurve = loc</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crv </w:t>
      </w:r>
      <w:r>
        <w:rPr>
          <w:rFonts w:ascii="Courier New" w:hAnsi="Courier New" w:cs="Courier New"/>
          <w:noProof/>
          <w:color w:val="0000FF"/>
          <w:sz w:val="20"/>
          <w:szCs w:val="20"/>
        </w:rPr>
        <w:t>As</w:t>
      </w:r>
      <w:r>
        <w:rPr>
          <w:rFonts w:ascii="Courier New" w:hAnsi="Courier New" w:cs="Courier New"/>
          <w:noProof/>
          <w:sz w:val="20"/>
          <w:szCs w:val="20"/>
        </w:rPr>
        <w:t xml:space="preserve"> Curve = locCurve.Curve</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A129F3">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"LocationCurve"</w:t>
      </w:r>
      <w:r>
        <w:rPr>
          <w:rFonts w:ascii="Courier New" w:hAnsi="Courier New" w:cs="Courier New"/>
          <w:noProof/>
          <w:sz w:val="20"/>
          <w:szCs w:val="20"/>
        </w:rPr>
        <w:t xml:space="preserve"> + vbCr</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A129F3">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"EndPoint(0)/Start Point = "</w:t>
      </w:r>
      <w:r>
        <w:rPr>
          <w:rFonts w:ascii="Courier New" w:hAnsi="Courier New" w:cs="Courier New"/>
          <w:noProof/>
          <w:sz w:val="20"/>
          <w:szCs w:val="20"/>
        </w:rPr>
        <w:t xml:space="preserve"> + </w:t>
      </w:r>
      <w:r w:rsidR="009D193D">
        <w:rPr>
          <w:rFonts w:ascii="Courier New" w:hAnsi="Courier New" w:cs="Courier New"/>
          <w:noProof/>
          <w:sz w:val="20"/>
          <w:szCs w:val="20"/>
        </w:rPr>
        <w:t>_</w:t>
      </w:r>
      <w:r w:rsidR="009D193D">
        <w:rPr>
          <w:rFonts w:ascii="Courier New" w:hAnsi="Courier New" w:cs="Courier New"/>
          <w:noProof/>
          <w:sz w:val="20"/>
          <w:szCs w:val="20"/>
        </w:rPr>
        <w:br/>
        <w:t xml:space="preserve"> </w:t>
      </w:r>
      <w:r w:rsidR="009D193D">
        <w:rPr>
          <w:rFonts w:ascii="Courier New" w:hAnsi="Courier New" w:cs="Courier New"/>
          <w:noProof/>
          <w:sz w:val="20"/>
          <w:szCs w:val="20"/>
        </w:rPr>
        <w:tab/>
      </w:r>
      <w:r w:rsidR="009D193D">
        <w:rPr>
          <w:rFonts w:ascii="Courier New" w:hAnsi="Courier New" w:cs="Courier New"/>
          <w:noProof/>
          <w:sz w:val="20"/>
          <w:szCs w:val="20"/>
        </w:rPr>
        <w:tab/>
      </w:r>
      <w:r w:rsidR="009D193D">
        <w:rPr>
          <w:rFonts w:ascii="Courier New" w:hAnsi="Courier New" w:cs="Courier New"/>
          <w:noProof/>
          <w:sz w:val="20"/>
          <w:szCs w:val="20"/>
        </w:rPr>
        <w:tab/>
      </w:r>
      <w:r>
        <w:rPr>
          <w:rFonts w:ascii="Courier New" w:hAnsi="Courier New" w:cs="Courier New"/>
          <w:noProof/>
          <w:sz w:val="20"/>
          <w:szCs w:val="20"/>
        </w:rPr>
        <w:t>PointToString(crv.</w:t>
      </w:r>
      <w:r w:rsidR="00F31850">
        <w:rPr>
          <w:rFonts w:ascii="Courier New" w:hAnsi="Courier New" w:cs="Courier New"/>
          <w:noProof/>
          <w:sz w:val="20"/>
          <w:szCs w:val="20"/>
        </w:rPr>
        <w:t>Get</w:t>
      </w:r>
      <w:r>
        <w:rPr>
          <w:rFonts w:ascii="Courier New" w:hAnsi="Courier New" w:cs="Courier New"/>
          <w:noProof/>
          <w:sz w:val="20"/>
          <w:szCs w:val="20"/>
        </w:rPr>
        <w:t>EndPoint(0)) + vbCr</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A129F3">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"EndPoint(1)/End point = "</w:t>
      </w:r>
      <w:r>
        <w:rPr>
          <w:rFonts w:ascii="Courier New" w:hAnsi="Courier New" w:cs="Courier New"/>
          <w:noProof/>
          <w:sz w:val="20"/>
          <w:szCs w:val="20"/>
        </w:rPr>
        <w:t xml:space="preserve"> + </w:t>
      </w:r>
      <w:r w:rsidR="009D193D">
        <w:rPr>
          <w:rFonts w:ascii="Courier New" w:hAnsi="Courier New" w:cs="Courier New"/>
          <w:noProof/>
          <w:sz w:val="20"/>
          <w:szCs w:val="20"/>
        </w:rPr>
        <w:t>_</w:t>
      </w:r>
      <w:r w:rsidR="009D193D">
        <w:rPr>
          <w:rFonts w:ascii="Courier New" w:hAnsi="Courier New" w:cs="Courier New"/>
          <w:noProof/>
          <w:sz w:val="20"/>
          <w:szCs w:val="20"/>
        </w:rPr>
        <w:br/>
        <w:t xml:space="preserve"> </w:t>
      </w:r>
      <w:r w:rsidR="009D193D">
        <w:rPr>
          <w:rFonts w:ascii="Courier New" w:hAnsi="Courier New" w:cs="Courier New"/>
          <w:noProof/>
          <w:sz w:val="20"/>
          <w:szCs w:val="20"/>
        </w:rPr>
        <w:tab/>
      </w:r>
      <w:r w:rsidR="009D193D">
        <w:rPr>
          <w:rFonts w:ascii="Courier New" w:hAnsi="Courier New" w:cs="Courier New"/>
          <w:noProof/>
          <w:sz w:val="20"/>
          <w:szCs w:val="20"/>
        </w:rPr>
        <w:tab/>
      </w:r>
      <w:r w:rsidR="009D193D">
        <w:rPr>
          <w:rFonts w:ascii="Courier New" w:hAnsi="Courier New" w:cs="Courier New"/>
          <w:noProof/>
          <w:sz w:val="20"/>
          <w:szCs w:val="20"/>
        </w:rPr>
        <w:tab/>
      </w:r>
      <w:r>
        <w:rPr>
          <w:rFonts w:ascii="Courier New" w:hAnsi="Courier New" w:cs="Courier New"/>
          <w:noProof/>
          <w:sz w:val="20"/>
          <w:szCs w:val="20"/>
        </w:rPr>
        <w:t>PointToString(crv.</w:t>
      </w:r>
      <w:r w:rsidR="00F31850">
        <w:rPr>
          <w:rFonts w:ascii="Courier New" w:hAnsi="Courier New" w:cs="Courier New"/>
          <w:noProof/>
          <w:sz w:val="20"/>
          <w:szCs w:val="20"/>
        </w:rPr>
        <w:t>G</w:t>
      </w:r>
      <w:bookmarkStart w:id="10" w:name="_GoBack"/>
      <w:bookmarkEnd w:id="10"/>
      <w:r w:rsidR="00F31850">
        <w:rPr>
          <w:rFonts w:ascii="Courier New" w:hAnsi="Courier New" w:cs="Courier New"/>
          <w:noProof/>
          <w:sz w:val="20"/>
          <w:szCs w:val="20"/>
        </w:rPr>
        <w:t>et</w:t>
      </w:r>
      <w:r>
        <w:rPr>
          <w:rFonts w:ascii="Courier New" w:hAnsi="Courier New" w:cs="Courier New"/>
          <w:noProof/>
          <w:sz w:val="20"/>
          <w:szCs w:val="20"/>
        </w:rPr>
        <w:t>EndPoint(1)) + vbCr</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A129F3">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"Length = "</w:t>
      </w:r>
      <w:r>
        <w:rPr>
          <w:rFonts w:ascii="Courier New" w:hAnsi="Courier New" w:cs="Courier New"/>
          <w:noProof/>
          <w:sz w:val="20"/>
          <w:szCs w:val="20"/>
        </w:rPr>
        <w:t xml:space="preserve"> + crv.Length.ToString + vbCr</w:t>
      </w:r>
    </w:p>
    <w:p w:rsidR="00A129F3" w:rsidRDefault="00A129F3"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A129F3">
        <w:rPr>
          <w:rFonts w:ascii="Courier New" w:hAnsi="Courier New" w:cs="Courier New"/>
          <w:noProof/>
          <w:color w:val="008000"/>
          <w:sz w:val="20"/>
          <w:szCs w:val="20"/>
        </w:rPr>
        <w:t>'' Location Curve also has property JoinType at the end</w:t>
      </w:r>
    </w:p>
    <w:p w:rsidR="00A129F3" w:rsidRDefault="00A129F3"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A129F3">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"JoinType(0) = "</w:t>
      </w:r>
      <w:r>
        <w:rPr>
          <w:rFonts w:ascii="Courier New" w:hAnsi="Courier New" w:cs="Courier New"/>
          <w:noProof/>
          <w:sz w:val="20"/>
          <w:szCs w:val="20"/>
        </w:rPr>
        <w:t xml:space="preserve"> + locCurve.JoinType(0).ToString + vbCr</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A129F3">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"JoinType(1) = "</w:t>
      </w:r>
      <w:r>
        <w:rPr>
          <w:rFonts w:ascii="Courier New" w:hAnsi="Courier New" w:cs="Courier New"/>
          <w:noProof/>
          <w:sz w:val="20"/>
          <w:szCs w:val="20"/>
        </w:rPr>
        <w:t xml:space="preserve"> + locCurve.JoinType(1).ToString + vbCr</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show it </w:t>
      </w:r>
    </w:p>
    <w:p w:rsidR="00A129F3" w:rsidRDefault="00A129F3"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Pr>
          <w:rFonts w:ascii="Courier New" w:hAnsi="Courier New" w:cs="Courier New"/>
          <w:noProof/>
          <w:color w:val="A31515"/>
          <w:sz w:val="20"/>
          <w:szCs w:val="20"/>
        </w:rPr>
        <w:t>"</w:t>
      </w:r>
      <w:r w:rsidR="00A129F3">
        <w:rPr>
          <w:rFonts w:ascii="Courier New" w:hAnsi="Courier New" w:cs="Courier New"/>
          <w:noProof/>
          <w:color w:val="A31515"/>
          <w:sz w:val="20"/>
          <w:szCs w:val="20"/>
        </w:rPr>
        <w:t>Show Location</w:t>
      </w:r>
      <w:r>
        <w:rPr>
          <w:rFonts w:ascii="Courier New" w:hAnsi="Courier New" w:cs="Courier New"/>
          <w:noProof/>
          <w:color w:val="A31515"/>
          <w:sz w:val="20"/>
          <w:szCs w:val="20"/>
        </w:rPr>
        <w:t>"</w:t>
      </w:r>
      <w:r>
        <w:rPr>
          <w:rFonts w:ascii="Courier New" w:hAnsi="Courier New" w:cs="Courier New"/>
          <w:noProof/>
          <w:sz w:val="20"/>
          <w:szCs w:val="20"/>
        </w:rPr>
        <w:t>, s)</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lastRenderedPageBreak/>
        <w:t xml:space="preserve">    </w:t>
      </w:r>
      <w:r>
        <w:rPr>
          <w:rFonts w:ascii="Courier New" w:hAnsi="Courier New" w:cs="Courier New"/>
          <w:noProof/>
          <w:color w:val="008000"/>
          <w:sz w:val="20"/>
          <w:szCs w:val="20"/>
        </w:rPr>
        <w:t xml:space="preserve">''  Helper Function: returns XYZ in a string form.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Shared</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PointToString(</w:t>
      </w:r>
      <w:r>
        <w:rPr>
          <w:rFonts w:ascii="Courier New" w:hAnsi="Courier New" w:cs="Courier New"/>
          <w:noProof/>
          <w:color w:val="0000FF"/>
          <w:sz w:val="20"/>
          <w:szCs w:val="20"/>
        </w:rPr>
        <w:t>ByVal</w:t>
      </w:r>
      <w:r>
        <w:rPr>
          <w:rFonts w:ascii="Courier New" w:hAnsi="Courier New" w:cs="Courier New"/>
          <w:noProof/>
          <w:sz w:val="20"/>
          <w:szCs w:val="20"/>
        </w:rPr>
        <w:t xml:space="preserve"> pt </w:t>
      </w:r>
      <w:r>
        <w:rPr>
          <w:rFonts w:ascii="Courier New" w:hAnsi="Courier New" w:cs="Courier New"/>
          <w:noProof/>
          <w:color w:val="0000FF"/>
          <w:sz w:val="20"/>
          <w:szCs w:val="20"/>
        </w:rPr>
        <w:t>As</w:t>
      </w:r>
      <w:r>
        <w:rPr>
          <w:rFonts w:ascii="Courier New" w:hAnsi="Courier New" w:cs="Courier New"/>
          <w:noProof/>
          <w:sz w:val="20"/>
          <w:szCs w:val="20"/>
        </w:rPr>
        <w:t xml:space="preserve"> XYZ)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pt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A31515"/>
          <w:sz w:val="20"/>
          <w:szCs w:val="20"/>
        </w:rPr>
        <w:t>""</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9D193D"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A31515"/>
          <w:sz w:val="20"/>
          <w:szCs w:val="20"/>
        </w:rPr>
        <w:t>"("</w:t>
      </w:r>
      <w:r>
        <w:rPr>
          <w:rFonts w:ascii="Courier New" w:hAnsi="Courier New" w:cs="Courier New"/>
          <w:noProof/>
          <w:sz w:val="20"/>
          <w:szCs w:val="20"/>
        </w:rPr>
        <w:t xml:space="preserve"> + pt.X.ToString(</w:t>
      </w:r>
      <w:r>
        <w:rPr>
          <w:rFonts w:ascii="Courier New" w:hAnsi="Courier New" w:cs="Courier New"/>
          <w:noProof/>
          <w:color w:val="A31515"/>
          <w:sz w:val="20"/>
          <w:szCs w:val="20"/>
        </w:rPr>
        <w:t>"F2"</w:t>
      </w:r>
      <w:r>
        <w:rPr>
          <w:rFonts w:ascii="Courier New" w:hAnsi="Courier New" w:cs="Courier New"/>
          <w:noProof/>
          <w:sz w:val="20"/>
          <w:szCs w:val="20"/>
        </w:rPr>
        <w:t xml:space="preserve">) + </w:t>
      </w:r>
      <w:r>
        <w:rPr>
          <w:rFonts w:ascii="Courier New" w:hAnsi="Courier New" w:cs="Courier New"/>
          <w:noProof/>
          <w:color w:val="A31515"/>
          <w:sz w:val="20"/>
          <w:szCs w:val="20"/>
        </w:rPr>
        <w:t>", "</w:t>
      </w:r>
      <w:r>
        <w:rPr>
          <w:rFonts w:ascii="Courier New" w:hAnsi="Courier New" w:cs="Courier New"/>
          <w:noProof/>
          <w:sz w:val="20"/>
          <w:szCs w:val="20"/>
        </w:rPr>
        <w:t xml:space="preserve"> + pt.Y.ToString(</w:t>
      </w:r>
      <w:r>
        <w:rPr>
          <w:rFonts w:ascii="Courier New" w:hAnsi="Courier New" w:cs="Courier New"/>
          <w:noProof/>
          <w:color w:val="A31515"/>
          <w:sz w:val="20"/>
          <w:szCs w:val="20"/>
        </w:rPr>
        <w:t>"F2"</w:t>
      </w:r>
      <w:r>
        <w:rPr>
          <w:rFonts w:ascii="Courier New" w:hAnsi="Courier New" w:cs="Courier New"/>
          <w:noProof/>
          <w:sz w:val="20"/>
          <w:szCs w:val="20"/>
        </w:rPr>
        <w:t xml:space="preserve">) + </w:t>
      </w:r>
      <w:r w:rsidR="009D193D">
        <w:rPr>
          <w:rFonts w:ascii="Courier New" w:hAnsi="Courier New" w:cs="Courier New"/>
          <w:noProof/>
          <w:sz w:val="20"/>
          <w:szCs w:val="20"/>
        </w:rPr>
        <w:t>_</w:t>
      </w:r>
    </w:p>
    <w:p w:rsidR="001603C9" w:rsidRDefault="009D193D" w:rsidP="006663E6">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sz w:val="20"/>
          <w:szCs w:val="20"/>
        </w:rPr>
        <w:tab/>
      </w:r>
      <w:r w:rsidR="001603C9">
        <w:rPr>
          <w:rFonts w:ascii="Courier New" w:hAnsi="Courier New" w:cs="Courier New"/>
          <w:noProof/>
          <w:color w:val="A31515"/>
          <w:sz w:val="20"/>
          <w:szCs w:val="20"/>
        </w:rPr>
        <w:t>", "</w:t>
      </w:r>
      <w:r w:rsidR="001603C9">
        <w:rPr>
          <w:rFonts w:ascii="Courier New" w:hAnsi="Courier New" w:cs="Courier New"/>
          <w:noProof/>
          <w:sz w:val="20"/>
          <w:szCs w:val="20"/>
        </w:rPr>
        <w:t xml:space="preserve"> + pt.Z.ToString(</w:t>
      </w:r>
      <w:r w:rsidR="001603C9">
        <w:rPr>
          <w:rFonts w:ascii="Courier New" w:hAnsi="Courier New" w:cs="Courier New"/>
          <w:noProof/>
          <w:color w:val="A31515"/>
          <w:sz w:val="20"/>
          <w:szCs w:val="20"/>
        </w:rPr>
        <w:t>"F2"</w:t>
      </w:r>
      <w:r w:rsidR="001603C9">
        <w:rPr>
          <w:rFonts w:ascii="Courier New" w:hAnsi="Courier New" w:cs="Courier New"/>
          <w:noProof/>
          <w:sz w:val="20"/>
          <w:szCs w:val="20"/>
        </w:rPr>
        <w:t xml:space="preserve">) + </w:t>
      </w:r>
      <w:r w:rsidR="001603C9">
        <w:rPr>
          <w:rFonts w:ascii="Courier New" w:hAnsi="Courier New" w:cs="Courier New"/>
          <w:noProof/>
          <w:color w:val="A31515"/>
          <w:sz w:val="20"/>
          <w:szCs w:val="20"/>
        </w:rPr>
        <w:t>")"</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A31515"/>
          <w:sz w:val="20"/>
          <w:szCs w:val="20"/>
        </w:rPr>
      </w:pPr>
    </w:p>
    <w:p w:rsidR="00EA1104" w:rsidRDefault="001603C9" w:rsidP="006663E6">
      <w:pPr>
        <w:shd w:val="clear" w:color="000000" w:fill="E6E6E6"/>
        <w:autoSpaceDE w:val="0"/>
        <w:autoSpaceDN w:val="0"/>
        <w:adjustRightInd w:val="0"/>
        <w:spacing w:after="0" w:line="240" w:lineRule="auto"/>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7C5AF9" w:rsidRDefault="007C5AF9" w:rsidP="006663E6">
      <w:pPr>
        <w:shd w:val="clear" w:color="000000" w:fill="E6E6E6"/>
        <w:autoSpaceDE w:val="0"/>
        <w:autoSpaceDN w:val="0"/>
        <w:adjustRightInd w:val="0"/>
        <w:spacing w:after="0" w:line="240" w:lineRule="auto"/>
      </w:pPr>
      <w:r w:rsidRPr="006663E6">
        <w:rPr>
          <w:b/>
        </w:rPr>
        <w:t>&lt;/VB.NET&gt;</w:t>
      </w:r>
      <w:r>
        <w:t xml:space="preserve"> </w:t>
      </w:r>
    </w:p>
    <w:p w:rsidR="007C5AF9" w:rsidRDefault="007C5AF9" w:rsidP="00AD64D1"/>
    <w:p w:rsidR="004673D9" w:rsidRDefault="004673D9" w:rsidP="004673D9">
      <w:r>
        <w:t xml:space="preserve">Call your function from your main </w:t>
      </w:r>
      <w:proofErr w:type="gramStart"/>
      <w:r w:rsidRPr="008A3A0E">
        <w:rPr>
          <w:rFonts w:ascii="Courier New" w:hAnsi="Courier New" w:cs="Courier New"/>
        </w:rPr>
        <w:t>Execute(</w:t>
      </w:r>
      <w:proofErr w:type="gramEnd"/>
      <w:r w:rsidRPr="008A3A0E">
        <w:rPr>
          <w:rFonts w:ascii="Courier New" w:hAnsi="Courier New" w:cs="Courier New"/>
        </w:rPr>
        <w:t>)</w:t>
      </w:r>
      <w:r>
        <w:t xml:space="preserve"> method at the end. </w:t>
      </w:r>
    </w:p>
    <w:p w:rsidR="004673D9" w:rsidRDefault="004673D9" w:rsidP="002A1020">
      <w:pPr>
        <w:shd w:val="clear" w:color="000000" w:fill="E6E6E6"/>
        <w:autoSpaceDE w:val="0"/>
        <w:autoSpaceDN w:val="0"/>
        <w:adjustRightInd w:val="0"/>
        <w:spacing w:after="0" w:line="240" w:lineRule="auto"/>
        <w:rPr>
          <w:b/>
        </w:rPr>
      </w:pPr>
      <w:r w:rsidRPr="006663E6">
        <w:rPr>
          <w:b/>
        </w:rPr>
        <w:t>&lt;VB.NET&gt;</w:t>
      </w:r>
    </w:p>
    <w:p w:rsidR="004673D9" w:rsidRPr="008A3A0E" w:rsidRDefault="004673D9" w:rsidP="002A1020">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  (4) first parameters. </w:t>
      </w:r>
    </w:p>
    <w:p w:rsidR="004673D9" w:rsidRPr="004673D9" w:rsidRDefault="004673D9" w:rsidP="002A1020">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r>
        <w:rPr>
          <w:rFonts w:ascii="Courier New" w:hAnsi="Courier New" w:cs="Courier New"/>
          <w:noProof/>
          <w:color w:val="808080" w:themeColor="background1" w:themeShade="80"/>
          <w:sz w:val="20"/>
          <w:szCs w:val="20"/>
        </w:rPr>
        <w:tab/>
        <w:t xml:space="preserve">  ...</w:t>
      </w:r>
    </w:p>
    <w:p w:rsidR="004673D9" w:rsidRPr="004673D9" w:rsidRDefault="004673D9" w:rsidP="002A1020">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4673D9">
        <w:rPr>
          <w:rFonts w:ascii="Courier New" w:hAnsi="Courier New" w:cs="Courier New"/>
          <w:noProof/>
          <w:color w:val="808080" w:themeColor="background1" w:themeShade="80"/>
          <w:sz w:val="20"/>
          <w:szCs w:val="20"/>
        </w:rPr>
        <w:t xml:space="preserve">        ''  the same logic applies to the type parameter. </w:t>
      </w:r>
    </w:p>
    <w:p w:rsidR="004673D9" w:rsidRPr="004673D9" w:rsidRDefault="004673D9" w:rsidP="002A1020">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4673D9">
        <w:rPr>
          <w:rFonts w:ascii="Courier New" w:hAnsi="Courier New" w:cs="Courier New"/>
          <w:noProof/>
          <w:color w:val="808080" w:themeColor="background1" w:themeShade="80"/>
          <w:sz w:val="20"/>
          <w:szCs w:val="20"/>
        </w:rPr>
        <w:t xml:space="preserve">        RetrieveParameter(elemType, "Type Parameter (by Name and BuiltInParameter): ")</w:t>
      </w:r>
    </w:p>
    <w:p w:rsidR="004673D9" w:rsidRDefault="004673D9" w:rsidP="002A1020">
      <w:pPr>
        <w:shd w:val="clear" w:color="000000" w:fill="E6E6E6"/>
        <w:autoSpaceDE w:val="0"/>
        <w:autoSpaceDN w:val="0"/>
        <w:adjustRightInd w:val="0"/>
        <w:spacing w:after="0" w:line="240" w:lineRule="auto"/>
        <w:rPr>
          <w:rFonts w:ascii="Courier New" w:hAnsi="Courier New" w:cs="Courier New"/>
          <w:noProof/>
          <w:sz w:val="20"/>
          <w:szCs w:val="20"/>
        </w:rPr>
      </w:pPr>
    </w:p>
    <w:p w:rsidR="004673D9" w:rsidRDefault="004673D9" w:rsidP="002A102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(5) location</w:t>
      </w:r>
    </w:p>
    <w:p w:rsidR="004673D9" w:rsidRDefault="004673D9" w:rsidP="002A1020">
      <w:pPr>
        <w:shd w:val="clear" w:color="000000" w:fill="E6E6E6"/>
        <w:autoSpaceDE w:val="0"/>
        <w:autoSpaceDN w:val="0"/>
        <w:adjustRightInd w:val="0"/>
        <w:spacing w:after="0" w:line="240" w:lineRule="auto"/>
      </w:pPr>
      <w:r>
        <w:rPr>
          <w:rFonts w:ascii="Courier New" w:hAnsi="Courier New" w:cs="Courier New"/>
          <w:noProof/>
          <w:sz w:val="20"/>
          <w:szCs w:val="20"/>
        </w:rPr>
        <w:t xml:space="preserve">        ShowLocation(elem)</w:t>
      </w:r>
    </w:p>
    <w:p w:rsidR="004673D9" w:rsidRDefault="004673D9" w:rsidP="002A1020">
      <w:pPr>
        <w:shd w:val="clear" w:color="000000" w:fill="E6E6E6"/>
        <w:autoSpaceDE w:val="0"/>
        <w:autoSpaceDN w:val="0"/>
        <w:adjustRightInd w:val="0"/>
        <w:spacing w:after="0" w:line="240" w:lineRule="auto"/>
        <w:rPr>
          <w:rFonts w:ascii="Courier New" w:hAnsi="Courier New" w:cs="Courier New"/>
          <w:noProof/>
          <w:sz w:val="20"/>
          <w:szCs w:val="20"/>
        </w:rPr>
      </w:pPr>
    </w:p>
    <w:p w:rsidR="004673D9" w:rsidRDefault="004673D9" w:rsidP="001549D7">
      <w:pPr>
        <w:shd w:val="clear" w:color="000000" w:fill="E6E6E6"/>
        <w:autoSpaceDE w:val="0"/>
        <w:autoSpaceDN w:val="0"/>
        <w:adjustRightInd w:val="0"/>
        <w:spacing w:after="0" w:line="240" w:lineRule="auto"/>
      </w:pPr>
      <w:r w:rsidRPr="006663E6">
        <w:rPr>
          <w:b/>
        </w:rPr>
        <w:t>&lt;/VB.NET&gt;</w:t>
      </w:r>
    </w:p>
    <w:p w:rsidR="004673D9" w:rsidRDefault="004673D9" w:rsidP="004673D9">
      <w:pPr>
        <w:autoSpaceDE w:val="0"/>
        <w:autoSpaceDN w:val="0"/>
        <w:adjustRightInd w:val="0"/>
        <w:spacing w:after="0" w:line="240" w:lineRule="auto"/>
      </w:pPr>
    </w:p>
    <w:p w:rsidR="004673D9" w:rsidRDefault="004673D9" w:rsidP="004673D9">
      <w:pPr>
        <w:autoSpaceDE w:val="0"/>
        <w:autoSpaceDN w:val="0"/>
        <w:adjustRightInd w:val="0"/>
        <w:spacing w:after="0" w:line="240" w:lineRule="auto"/>
      </w:pPr>
      <w:r>
        <w:t>Build and run the command “DB Eleme</w:t>
      </w:r>
      <w:r w:rsidR="002A1020">
        <w:t xml:space="preserve">nt” once again.  You should </w:t>
      </w:r>
      <w:r w:rsidR="00EE1C30">
        <w:t>see</w:t>
      </w:r>
      <w:r>
        <w:t xml:space="preserve"> </w:t>
      </w:r>
      <w:r w:rsidR="002A1020">
        <w:t xml:space="preserve">location information </w:t>
      </w:r>
      <w:r>
        <w:t xml:space="preserve">displayed in dialogs. </w:t>
      </w:r>
      <w:r w:rsidR="002A55C5">
        <w:t xml:space="preserve"> Figure 8 shows an example of location information when you pick an element based on Location Point, such as a door. When you pick a wall, it will be Location Line. Note, not all elements allow accessing location information this way.   </w:t>
      </w:r>
    </w:p>
    <w:p w:rsidR="004673D9" w:rsidRDefault="004673D9" w:rsidP="004673D9">
      <w:pPr>
        <w:autoSpaceDE w:val="0"/>
        <w:autoSpaceDN w:val="0"/>
        <w:adjustRightInd w:val="0"/>
        <w:spacing w:after="0" w:line="240" w:lineRule="auto"/>
      </w:pPr>
    </w:p>
    <w:p w:rsidR="002A1020" w:rsidRDefault="002A1020" w:rsidP="002A55C5">
      <w:pPr>
        <w:jc w:val="center"/>
      </w:pPr>
      <w:r>
        <w:rPr>
          <w:noProof/>
          <w:lang w:eastAsia="en-US"/>
        </w:rPr>
        <w:drawing>
          <wp:inline distT="0" distB="0" distL="0" distR="0">
            <wp:extent cx="4000859" cy="1653049"/>
            <wp:effectExtent l="19050" t="0" r="0" b="0"/>
            <wp:docPr id="23" name="Picture 22" descr="DB Element 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Element Location.PNG"/>
                    <pic:cNvPicPr/>
                  </pic:nvPicPr>
                  <pic:blipFill>
                    <a:blip r:embed="rId13"/>
                    <a:stretch>
                      <a:fillRect/>
                    </a:stretch>
                  </pic:blipFill>
                  <pic:spPr>
                    <a:xfrm>
                      <a:off x="0" y="0"/>
                      <a:ext cx="3996883" cy="1651406"/>
                    </a:xfrm>
                    <a:prstGeom prst="rect">
                      <a:avLst/>
                    </a:prstGeom>
                  </pic:spPr>
                </pic:pic>
              </a:graphicData>
            </a:graphic>
          </wp:inline>
        </w:drawing>
      </w:r>
      <w:r>
        <w:br/>
      </w:r>
      <w:proofErr w:type="gramStart"/>
      <w:r>
        <w:t>Figure 8.</w:t>
      </w:r>
      <w:proofErr w:type="gramEnd"/>
      <w:r>
        <w:t xml:space="preserve"> </w:t>
      </w:r>
      <w:proofErr w:type="gramStart"/>
      <w:r>
        <w:t>Sample location info.</w:t>
      </w:r>
      <w:proofErr w:type="gramEnd"/>
      <w:r>
        <w:t xml:space="preserve"> </w:t>
      </w:r>
    </w:p>
    <w:p w:rsidR="002A55C5" w:rsidRDefault="002A55C5" w:rsidP="002A1020">
      <w:pPr>
        <w:jc w:val="center"/>
      </w:pPr>
    </w:p>
    <w:p w:rsidR="00F3721D" w:rsidRDefault="00F3721D" w:rsidP="002A1020">
      <w:pPr>
        <w:jc w:val="center"/>
      </w:pPr>
    </w:p>
    <w:p w:rsidR="00F3721D" w:rsidRDefault="00F3721D" w:rsidP="002A1020">
      <w:pPr>
        <w:jc w:val="center"/>
      </w:pPr>
    </w:p>
    <w:p w:rsidR="00CE252B" w:rsidRPr="0030528E" w:rsidRDefault="00CE252B" w:rsidP="00235B97">
      <w:pPr>
        <w:pStyle w:val="ListParagraph"/>
        <w:numPr>
          <w:ilvl w:val="0"/>
          <w:numId w:val="3"/>
        </w:numPr>
        <w:rPr>
          <w:b/>
          <w:sz w:val="28"/>
        </w:rPr>
      </w:pPr>
      <w:r>
        <w:rPr>
          <w:b/>
          <w:sz w:val="28"/>
        </w:rPr>
        <w:lastRenderedPageBreak/>
        <w:t>Geometry Information</w:t>
      </w:r>
      <w:r w:rsidR="00D13F6C">
        <w:rPr>
          <w:b/>
          <w:sz w:val="28"/>
        </w:rPr>
        <w:t xml:space="preserve"> (Optional) </w:t>
      </w:r>
      <w:r>
        <w:rPr>
          <w:b/>
          <w:sz w:val="28"/>
        </w:rPr>
        <w:t xml:space="preserve"> </w:t>
      </w:r>
      <w:r w:rsidRPr="0030528E">
        <w:rPr>
          <w:b/>
          <w:sz w:val="28"/>
        </w:rPr>
        <w:t xml:space="preserve"> </w:t>
      </w:r>
    </w:p>
    <w:p w:rsidR="00CE252B" w:rsidRDefault="00D13F6C" w:rsidP="00CE252B">
      <w:pPr>
        <w:autoSpaceDE w:val="0"/>
        <w:autoSpaceDN w:val="0"/>
        <w:adjustRightInd w:val="0"/>
        <w:spacing w:after="0" w:line="240" w:lineRule="auto"/>
      </w:pPr>
      <w:r>
        <w:t xml:space="preserve">The last piece of </w:t>
      </w:r>
      <w:r w:rsidR="00F3721D">
        <w:t>element properties</w:t>
      </w:r>
      <w:r>
        <w:t xml:space="preserve"> </w:t>
      </w:r>
      <w:r w:rsidR="00B00ED6">
        <w:t xml:space="preserve">that </w:t>
      </w:r>
      <w:r>
        <w:t xml:space="preserve">we would like to take a look is Geometry. </w:t>
      </w:r>
      <w:r w:rsidR="00377242">
        <w:t xml:space="preserve">Writing a code for retrieving Geometry information can get a little involved and beyond the scope of this training. We‘ll only describe a big picture here.  </w:t>
      </w:r>
    </w:p>
    <w:p w:rsidR="005B46FD" w:rsidRDefault="00377242" w:rsidP="00235B97">
      <w:pPr>
        <w:pStyle w:val="ListParagraph"/>
        <w:numPr>
          <w:ilvl w:val="0"/>
          <w:numId w:val="15"/>
        </w:numPr>
        <w:autoSpaceDE w:val="0"/>
        <w:autoSpaceDN w:val="0"/>
        <w:adjustRightInd w:val="0"/>
        <w:spacing w:after="0" w:line="240" w:lineRule="auto"/>
      </w:pPr>
      <w:r>
        <w:t xml:space="preserve">Geometry Options – you can specify the detail level (Fine, Medium and Fine) when you retrieve geometry information from an element. </w:t>
      </w:r>
    </w:p>
    <w:p w:rsidR="00377242" w:rsidRDefault="00DC7C2C" w:rsidP="00235B97">
      <w:pPr>
        <w:pStyle w:val="ListParagraph"/>
        <w:numPr>
          <w:ilvl w:val="0"/>
          <w:numId w:val="15"/>
        </w:numPr>
        <w:autoSpaceDE w:val="0"/>
        <w:autoSpaceDN w:val="0"/>
        <w:adjustRightInd w:val="0"/>
        <w:spacing w:after="0" w:line="240" w:lineRule="auto"/>
      </w:pPr>
      <w:r>
        <w:t xml:space="preserve">A </w:t>
      </w:r>
      <w:r w:rsidR="00377242">
        <w:t xml:space="preserve">Geometry </w:t>
      </w:r>
      <w:r>
        <w:t xml:space="preserve">object </w:t>
      </w:r>
      <w:r w:rsidR="00377242">
        <w:t>can be Solid, Geometry Instance</w:t>
      </w:r>
      <w:r>
        <w:t xml:space="preserve">, Curve or </w:t>
      </w:r>
      <w:r w:rsidR="00377242">
        <w:t xml:space="preserve">Mesh. </w:t>
      </w:r>
      <w:r>
        <w:t>Geometry Instance is a</w:t>
      </w:r>
      <w:r w:rsidR="00F3721D">
        <w:t>n</w:t>
      </w:r>
      <w:r>
        <w:t xml:space="preserve"> instance of another element (symbol), such as a window and a door.  </w:t>
      </w:r>
    </w:p>
    <w:p w:rsidR="00D13F6C" w:rsidRDefault="00DC7C2C" w:rsidP="00CE252B">
      <w:pPr>
        <w:autoSpaceDE w:val="0"/>
        <w:autoSpaceDN w:val="0"/>
        <w:adjustRightInd w:val="0"/>
        <w:spacing w:after="0" w:line="240" w:lineRule="auto"/>
      </w:pPr>
      <w:r>
        <w:t>The</w:t>
      </w:r>
      <w:r w:rsidR="00F3721D">
        <w:t xml:space="preserve"> code below shows the access </w:t>
      </w:r>
      <w:r>
        <w:t xml:space="preserve">to the high level geometry representation.  For further drill down of Solids/Faces/Edges, please use </w:t>
      </w:r>
      <w:proofErr w:type="spellStart"/>
      <w:r>
        <w:t>RevitLookup</w:t>
      </w:r>
      <w:proofErr w:type="spellEnd"/>
      <w:r>
        <w:t xml:space="preserve">. </w:t>
      </w:r>
      <w:proofErr w:type="spellStart"/>
      <w:r>
        <w:t>RevitCommands</w:t>
      </w:r>
      <w:proofErr w:type="spellEnd"/>
      <w:r>
        <w:t xml:space="preserve"> sample has a simple example. The following </w:t>
      </w:r>
      <w:r w:rsidR="00F3721D">
        <w:t xml:space="preserve">SDK </w:t>
      </w:r>
      <w:r>
        <w:t xml:space="preserve">samples show other geometry access with a little viewer: </w:t>
      </w:r>
    </w:p>
    <w:p w:rsidR="00DC7C2C" w:rsidRDefault="00DC7C2C" w:rsidP="00CE252B">
      <w:pPr>
        <w:autoSpaceDE w:val="0"/>
        <w:autoSpaceDN w:val="0"/>
        <w:adjustRightInd w:val="0"/>
        <w:spacing w:after="0" w:line="240" w:lineRule="auto"/>
      </w:pPr>
    </w:p>
    <w:p w:rsidR="00DC7C2C" w:rsidRDefault="00DC7C2C" w:rsidP="00235B97">
      <w:pPr>
        <w:pStyle w:val="ListParagraph"/>
        <w:numPr>
          <w:ilvl w:val="0"/>
          <w:numId w:val="16"/>
        </w:numPr>
        <w:autoSpaceDE w:val="0"/>
        <w:autoSpaceDN w:val="0"/>
        <w:adjustRightInd w:val="0"/>
        <w:spacing w:after="0" w:line="240" w:lineRule="auto"/>
      </w:pPr>
      <w:proofErr w:type="spellStart"/>
      <w:r>
        <w:t>ElementViewer</w:t>
      </w:r>
      <w:proofErr w:type="spellEnd"/>
    </w:p>
    <w:p w:rsidR="00DC7C2C" w:rsidRDefault="00DC7C2C" w:rsidP="00235B97">
      <w:pPr>
        <w:pStyle w:val="ListParagraph"/>
        <w:numPr>
          <w:ilvl w:val="0"/>
          <w:numId w:val="16"/>
        </w:numPr>
        <w:autoSpaceDE w:val="0"/>
        <w:autoSpaceDN w:val="0"/>
        <w:adjustRightInd w:val="0"/>
        <w:spacing w:after="0" w:line="240" w:lineRule="auto"/>
      </w:pPr>
      <w:proofErr w:type="spellStart"/>
      <w:r>
        <w:t>RoomViewer</w:t>
      </w:r>
      <w:proofErr w:type="spellEnd"/>
    </w:p>
    <w:p w:rsidR="00DC7C2C" w:rsidRDefault="00DC7C2C" w:rsidP="00235B97">
      <w:pPr>
        <w:pStyle w:val="ListParagraph"/>
        <w:numPr>
          <w:ilvl w:val="0"/>
          <w:numId w:val="16"/>
        </w:numPr>
        <w:autoSpaceDE w:val="0"/>
        <w:autoSpaceDN w:val="0"/>
        <w:adjustRightInd w:val="0"/>
        <w:spacing w:after="0" w:line="240" w:lineRule="auto"/>
      </w:pPr>
      <w:proofErr w:type="spellStart"/>
      <w:r>
        <w:t>AnalyticalViewer</w:t>
      </w:r>
      <w:proofErr w:type="spellEnd"/>
      <w:r>
        <w:t xml:space="preserve"> </w:t>
      </w:r>
    </w:p>
    <w:p w:rsidR="00DC7C2C" w:rsidRDefault="00DC7C2C" w:rsidP="00CE252B">
      <w:pPr>
        <w:autoSpaceDE w:val="0"/>
        <w:autoSpaceDN w:val="0"/>
        <w:adjustRightInd w:val="0"/>
        <w:spacing w:after="0" w:line="240" w:lineRule="auto"/>
      </w:pPr>
    </w:p>
    <w:p w:rsidR="007C5AF9" w:rsidRDefault="007C5AF9" w:rsidP="006663E6">
      <w:pPr>
        <w:shd w:val="clear" w:color="000000" w:fill="E6E6E6"/>
        <w:autoSpaceDE w:val="0"/>
        <w:autoSpaceDN w:val="0"/>
        <w:adjustRightInd w:val="0"/>
        <w:spacing w:after="0" w:line="240" w:lineRule="auto"/>
        <w:rPr>
          <w:b/>
        </w:rPr>
      </w:pPr>
      <w:r w:rsidRPr="006663E6">
        <w:rPr>
          <w:b/>
        </w:rPr>
        <w:t>&lt;VB.NET&gt;</w:t>
      </w:r>
    </w:p>
    <w:p w:rsidR="002A1020" w:rsidRDefault="002A1020" w:rsidP="0056377F">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show the geometry information of the given element.</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ShowGeometry(</w:t>
      </w:r>
      <w:r>
        <w:rPr>
          <w:rFonts w:ascii="Courier New" w:hAnsi="Courier New" w:cs="Courier New"/>
          <w:noProof/>
          <w:color w:val="0000FF"/>
          <w:sz w:val="20"/>
          <w:szCs w:val="20"/>
        </w:rPr>
        <w:t>ByVal</w:t>
      </w:r>
      <w:r>
        <w:rPr>
          <w:rFonts w:ascii="Courier New" w:hAnsi="Courier New" w:cs="Courier New"/>
          <w:noProof/>
          <w:sz w:val="20"/>
          <w:szCs w:val="20"/>
        </w:rPr>
        <w:t xml:space="preserve"> elem </w:t>
      </w:r>
      <w:r>
        <w:rPr>
          <w:rFonts w:ascii="Courier New" w:hAnsi="Courier New" w:cs="Courier New"/>
          <w:noProof/>
          <w:color w:val="0000FF"/>
          <w:sz w:val="20"/>
          <w:szCs w:val="20"/>
        </w:rPr>
        <w:t>As</w:t>
      </w:r>
      <w:r>
        <w:rPr>
          <w:rFonts w:ascii="Courier New" w:hAnsi="Courier New" w:cs="Courier New"/>
          <w:noProof/>
          <w:sz w:val="20"/>
          <w:szCs w:val="20"/>
        </w:rPr>
        <w:t xml:space="preserve"> Element)</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991F04" w:rsidRDefault="00991F04" w:rsidP="00991F04">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First</w:t>
      </w:r>
      <w:proofErr w:type="gramEnd"/>
      <w:r>
        <w:rPr>
          <w:rFonts w:ascii="Consolas" w:hAnsi="Consolas" w:cs="Consolas"/>
          <w:color w:val="008000"/>
          <w:sz w:val="19"/>
          <w:szCs w:val="19"/>
        </w:rPr>
        <w:t>, set a geometry option</w:t>
      </w:r>
    </w:p>
    <w:p w:rsidR="00991F04" w:rsidRDefault="00991F04" w:rsidP="00991F04">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opt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Options</w:t>
      </w:r>
      <w:r>
        <w:rPr>
          <w:rFonts w:ascii="Consolas" w:hAnsi="Consolas" w:cs="Consolas"/>
          <w:sz w:val="19"/>
          <w:szCs w:val="19"/>
        </w:rPr>
        <w:t xml:space="preserve"> = </w:t>
      </w:r>
      <w:proofErr w:type="spellStart"/>
      <w:r>
        <w:rPr>
          <w:rFonts w:ascii="Consolas" w:hAnsi="Consolas" w:cs="Consolas"/>
          <w:sz w:val="19"/>
          <w:szCs w:val="19"/>
        </w:rPr>
        <w:t>m_rvtApp.Create.NewGeometryOptions</w:t>
      </w:r>
      <w:proofErr w:type="spellEnd"/>
    </w:p>
    <w:p w:rsidR="00991F04" w:rsidRDefault="00991F04" w:rsidP="00991F04">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opt.DetailLevel</w:t>
      </w:r>
      <w:proofErr w:type="spellEnd"/>
      <w:r>
        <w:rPr>
          <w:rFonts w:ascii="Consolas" w:hAnsi="Consolas" w:cs="Consolas"/>
          <w:sz w:val="19"/>
          <w:szCs w:val="19"/>
        </w:rPr>
        <w:t xml:space="preserve"> = </w:t>
      </w:r>
      <w:proofErr w:type="spellStart"/>
      <w:r w:rsidR="005F63F9" w:rsidRPr="005F63F9">
        <w:rPr>
          <w:rFonts w:ascii="Consolas" w:hAnsi="Consolas" w:cs="Consolas"/>
          <w:color w:val="2B91AF"/>
          <w:sz w:val="19"/>
          <w:szCs w:val="19"/>
        </w:rPr>
        <w:t>View</w:t>
      </w:r>
      <w:r>
        <w:rPr>
          <w:rFonts w:ascii="Consolas" w:hAnsi="Consolas" w:cs="Consolas"/>
          <w:color w:val="2B91AF"/>
          <w:sz w:val="19"/>
          <w:szCs w:val="19"/>
        </w:rPr>
        <w:t>DetailLevel</w:t>
      </w:r>
      <w:r>
        <w:rPr>
          <w:rFonts w:ascii="Consolas" w:hAnsi="Consolas" w:cs="Consolas"/>
          <w:sz w:val="19"/>
          <w:szCs w:val="19"/>
        </w:rPr>
        <w:t>.Fine</w:t>
      </w:r>
      <w:proofErr w:type="spellEnd"/>
    </w:p>
    <w:p w:rsidR="00991F04" w:rsidRDefault="00991F04" w:rsidP="00991F04">
      <w:pPr>
        <w:shd w:val="pct10" w:color="auto" w:fill="auto"/>
        <w:autoSpaceDE w:val="0"/>
        <w:autoSpaceDN w:val="0"/>
        <w:adjustRightInd w:val="0"/>
        <w:spacing w:after="0" w:line="240" w:lineRule="auto"/>
        <w:rPr>
          <w:rFonts w:ascii="Consolas" w:hAnsi="Consolas" w:cs="Consolas"/>
          <w:sz w:val="19"/>
          <w:szCs w:val="19"/>
        </w:rPr>
      </w:pPr>
    </w:p>
    <w:p w:rsidR="00991F04" w:rsidRDefault="00991F04" w:rsidP="00991F04">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Get</w:t>
      </w:r>
      <w:proofErr w:type="gramEnd"/>
      <w:r>
        <w:rPr>
          <w:rFonts w:ascii="Consolas" w:hAnsi="Consolas" w:cs="Consolas"/>
          <w:color w:val="008000"/>
          <w:sz w:val="19"/>
          <w:szCs w:val="19"/>
        </w:rPr>
        <w:t xml:space="preserve"> the geometry from the element </w:t>
      </w:r>
    </w:p>
    <w:p w:rsidR="00991F04" w:rsidRDefault="00991F04" w:rsidP="00991F04">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Pr>
          <w:rFonts w:ascii="Consolas" w:hAnsi="Consolas" w:cs="Consolas"/>
          <w:sz w:val="19"/>
          <w:szCs w:val="19"/>
        </w:rPr>
        <w:t>geomElem</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2B91AF"/>
          <w:sz w:val="19"/>
          <w:szCs w:val="19"/>
        </w:rPr>
        <w:t>GeometryElement</w:t>
      </w:r>
      <w:proofErr w:type="spellEnd"/>
      <w:r>
        <w:rPr>
          <w:rFonts w:ascii="Consolas" w:hAnsi="Consolas" w:cs="Consolas"/>
          <w:sz w:val="19"/>
          <w:szCs w:val="19"/>
        </w:rPr>
        <w:t xml:space="preserve"> = </w:t>
      </w:r>
      <w:proofErr w:type="spellStart"/>
      <w:proofErr w:type="gramStart"/>
      <w:r>
        <w:rPr>
          <w:rFonts w:ascii="Consolas" w:hAnsi="Consolas" w:cs="Consolas"/>
          <w:sz w:val="19"/>
          <w:szCs w:val="19"/>
        </w:rPr>
        <w:t>elem.Geometry</w:t>
      </w:r>
      <w:proofErr w:type="spellEnd"/>
      <w:r>
        <w:rPr>
          <w:rFonts w:ascii="Consolas" w:hAnsi="Consolas" w:cs="Consolas"/>
          <w:sz w:val="19"/>
          <w:szCs w:val="19"/>
        </w:rPr>
        <w:t>(</w:t>
      </w:r>
      <w:proofErr w:type="gramEnd"/>
      <w:r>
        <w:rPr>
          <w:rFonts w:ascii="Consolas" w:hAnsi="Consolas" w:cs="Consolas"/>
          <w:sz w:val="19"/>
          <w:szCs w:val="19"/>
        </w:rPr>
        <w:t>opt)</w:t>
      </w:r>
    </w:p>
    <w:p w:rsidR="00991F04" w:rsidRDefault="00991F04" w:rsidP="00991F04">
      <w:pPr>
        <w:shd w:val="pct10" w:color="auto" w:fill="auto"/>
        <w:autoSpaceDE w:val="0"/>
        <w:autoSpaceDN w:val="0"/>
        <w:adjustRightInd w:val="0"/>
        <w:spacing w:after="0" w:line="240" w:lineRule="auto"/>
        <w:rPr>
          <w:rFonts w:ascii="Consolas" w:hAnsi="Consolas" w:cs="Consolas"/>
          <w:sz w:val="19"/>
          <w:szCs w:val="19"/>
        </w:rPr>
      </w:pPr>
    </w:p>
    <w:p w:rsidR="00991F04" w:rsidRDefault="00991F04" w:rsidP="00991F04">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If</w:t>
      </w:r>
      <w:proofErr w:type="gramEnd"/>
      <w:r>
        <w:rPr>
          <w:rFonts w:ascii="Consolas" w:hAnsi="Consolas" w:cs="Consolas"/>
          <w:color w:val="008000"/>
          <w:sz w:val="19"/>
          <w:szCs w:val="19"/>
        </w:rPr>
        <w:t xml:space="preserve"> there is a geometry data, retrieve it as a string to show it.</w:t>
      </w:r>
    </w:p>
    <w:p w:rsidR="00991F04" w:rsidRDefault="00991F04" w:rsidP="00991F04">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s </w:t>
      </w:r>
      <w:proofErr w:type="gramStart"/>
      <w:r>
        <w:rPr>
          <w:rFonts w:ascii="Consolas" w:hAnsi="Consolas" w:cs="Consolas"/>
          <w:color w:val="0000FF"/>
          <w:sz w:val="19"/>
          <w:szCs w:val="19"/>
        </w:rPr>
        <w:t>As</w:t>
      </w:r>
      <w:proofErr w:type="gramEnd"/>
      <w:r>
        <w:rPr>
          <w:rFonts w:ascii="Consolas" w:hAnsi="Consolas" w:cs="Consolas"/>
          <w:sz w:val="19"/>
          <w:szCs w:val="19"/>
        </w:rPr>
        <w:t xml:space="preserve"> </w:t>
      </w:r>
      <w:r>
        <w:rPr>
          <w:rFonts w:ascii="Consolas" w:hAnsi="Consolas" w:cs="Consolas"/>
          <w:color w:val="0000FF"/>
          <w:sz w:val="19"/>
          <w:szCs w:val="19"/>
        </w:rPr>
        <w:t>String</w:t>
      </w:r>
    </w:p>
    <w:p w:rsidR="00991F04" w:rsidRDefault="00991F04" w:rsidP="00991F04">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geomElem</w:t>
      </w:r>
      <w:proofErr w:type="spellEnd"/>
      <w:r>
        <w:rPr>
          <w:rFonts w:ascii="Consolas" w:hAnsi="Consolas" w:cs="Consolas"/>
          <w:sz w:val="19"/>
          <w:szCs w:val="19"/>
        </w:rPr>
        <w:t xml:space="preserve"> </w:t>
      </w:r>
      <w:proofErr w:type="gramStart"/>
      <w:r>
        <w:rPr>
          <w:rFonts w:ascii="Consolas" w:hAnsi="Consolas" w:cs="Consolas"/>
          <w:color w:val="0000FF"/>
          <w:sz w:val="19"/>
          <w:szCs w:val="19"/>
        </w:rPr>
        <w:t>Is</w:t>
      </w:r>
      <w:proofErr w:type="gramEnd"/>
      <w:r>
        <w:rPr>
          <w:rFonts w:ascii="Consolas" w:hAnsi="Consolas" w:cs="Consolas"/>
          <w:sz w:val="19"/>
          <w:szCs w:val="19"/>
        </w:rPr>
        <w:t xml:space="preserve"> </w:t>
      </w:r>
      <w:r>
        <w:rPr>
          <w:rFonts w:ascii="Consolas" w:hAnsi="Consolas" w:cs="Consolas"/>
          <w:color w:val="0000FF"/>
          <w:sz w:val="19"/>
          <w:szCs w:val="19"/>
        </w:rPr>
        <w:t>Nothing</w:t>
      </w:r>
      <w:r>
        <w:rPr>
          <w:rFonts w:ascii="Consolas" w:hAnsi="Consolas" w:cs="Consolas"/>
          <w:sz w:val="19"/>
          <w:szCs w:val="19"/>
        </w:rPr>
        <w:t xml:space="preserve"> </w:t>
      </w:r>
      <w:r>
        <w:rPr>
          <w:rFonts w:ascii="Consolas" w:hAnsi="Consolas" w:cs="Consolas"/>
          <w:color w:val="0000FF"/>
          <w:sz w:val="19"/>
          <w:szCs w:val="19"/>
        </w:rPr>
        <w:t>Then</w:t>
      </w:r>
    </w:p>
    <w:p w:rsidR="00991F04" w:rsidRDefault="00991F04" w:rsidP="00991F04">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 = </w:t>
      </w:r>
      <w:r>
        <w:rPr>
          <w:rFonts w:ascii="Consolas" w:hAnsi="Consolas" w:cs="Consolas"/>
          <w:color w:val="A31515"/>
          <w:sz w:val="19"/>
          <w:szCs w:val="19"/>
        </w:rPr>
        <w:t>"no data"</w:t>
      </w:r>
    </w:p>
    <w:p w:rsidR="00991F04" w:rsidRDefault="00991F04" w:rsidP="00991F04">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991F04" w:rsidRDefault="00991F04" w:rsidP="00991F04">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 = </w:t>
      </w:r>
      <w:proofErr w:type="spellStart"/>
      <w:proofErr w:type="gramStart"/>
      <w:r>
        <w:rPr>
          <w:rFonts w:ascii="Consolas" w:hAnsi="Consolas" w:cs="Consolas"/>
          <w:sz w:val="19"/>
          <w:szCs w:val="19"/>
        </w:rPr>
        <w:t>GeometryElementToString</w:t>
      </w:r>
      <w:proofErr w:type="spellEnd"/>
      <w:r>
        <w:rPr>
          <w:rFonts w:ascii="Consolas" w:hAnsi="Consolas" w:cs="Consolas"/>
          <w:sz w:val="19"/>
          <w:szCs w:val="19"/>
        </w:rPr>
        <w:t>(</w:t>
      </w:r>
      <w:proofErr w:type="spellStart"/>
      <w:proofErr w:type="gramEnd"/>
      <w:r>
        <w:rPr>
          <w:rFonts w:ascii="Consolas" w:hAnsi="Consolas" w:cs="Consolas"/>
          <w:sz w:val="19"/>
          <w:szCs w:val="19"/>
        </w:rPr>
        <w:t>geomElem</w:t>
      </w:r>
      <w:proofErr w:type="spellEnd"/>
      <w:r>
        <w:rPr>
          <w:rFonts w:ascii="Consolas" w:hAnsi="Consolas" w:cs="Consolas"/>
          <w:sz w:val="19"/>
          <w:szCs w:val="19"/>
        </w:rPr>
        <w:t>)</w:t>
      </w:r>
    </w:p>
    <w:p w:rsidR="00991F04" w:rsidRDefault="00991F04" w:rsidP="00991F04">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991F04" w:rsidRDefault="00991F04" w:rsidP="00991F04">
      <w:pPr>
        <w:shd w:val="pct10" w:color="auto" w:fill="auto"/>
        <w:autoSpaceDE w:val="0"/>
        <w:autoSpaceDN w:val="0"/>
        <w:adjustRightInd w:val="0"/>
        <w:spacing w:after="0" w:line="240" w:lineRule="auto"/>
        <w:rPr>
          <w:rFonts w:ascii="Consolas" w:hAnsi="Consolas" w:cs="Consolas"/>
          <w:sz w:val="19"/>
          <w:szCs w:val="19"/>
        </w:rPr>
      </w:pPr>
    </w:p>
    <w:p w:rsidR="00991F04" w:rsidRDefault="00991F04" w:rsidP="00991F04">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Show</w:t>
      </w:r>
      <w:proofErr w:type="gramEnd"/>
      <w:r>
        <w:rPr>
          <w:rFonts w:ascii="Consolas" w:hAnsi="Consolas" w:cs="Consolas"/>
          <w:color w:val="008000"/>
          <w:sz w:val="19"/>
          <w:szCs w:val="19"/>
        </w:rPr>
        <w:t xml:space="preserve"> it. </w:t>
      </w:r>
    </w:p>
    <w:p w:rsidR="00991F04" w:rsidRDefault="00991F04" w:rsidP="00991F04">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TaskDialog</w:t>
      </w:r>
      <w:r>
        <w:rPr>
          <w:rFonts w:ascii="Consolas" w:hAnsi="Consolas" w:cs="Consolas"/>
          <w:sz w:val="19"/>
          <w:szCs w:val="19"/>
        </w:rPr>
        <w:t>.Show</w:t>
      </w:r>
      <w:proofErr w:type="spellEnd"/>
      <w:r>
        <w:rPr>
          <w:rFonts w:ascii="Consolas" w:hAnsi="Consolas" w:cs="Consolas"/>
          <w:sz w:val="19"/>
          <w:szCs w:val="19"/>
        </w:rPr>
        <w:t>(</w:t>
      </w:r>
      <w:proofErr w:type="gramEnd"/>
      <w:r>
        <w:rPr>
          <w:rFonts w:ascii="Consolas" w:hAnsi="Consolas" w:cs="Consolas"/>
          <w:color w:val="A31515"/>
          <w:sz w:val="19"/>
          <w:szCs w:val="19"/>
        </w:rPr>
        <w:t>"Show Geometry"</w:t>
      </w:r>
      <w:r>
        <w:rPr>
          <w:rFonts w:ascii="Consolas" w:hAnsi="Consolas" w:cs="Consolas"/>
          <w:sz w:val="19"/>
          <w:szCs w:val="19"/>
        </w:rPr>
        <w:t>, s)</w:t>
      </w:r>
    </w:p>
    <w:p w:rsidR="002A1020" w:rsidRDefault="002A1020" w:rsidP="00991F04">
      <w:pPr>
        <w:shd w:val="pct10" w:color="auto" w:fill="auto"/>
        <w:autoSpaceDE w:val="0"/>
        <w:autoSpaceDN w:val="0"/>
        <w:adjustRightInd w:val="0"/>
        <w:spacing w:after="0" w:line="240" w:lineRule="auto"/>
        <w:rPr>
          <w:rFonts w:ascii="Courier New" w:hAnsi="Courier New" w:cs="Courier New"/>
          <w:noProof/>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707A6F" w:rsidRDefault="00707A6F"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707A6F" w:rsidRDefault="00707A6F"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Helper Function: parse the geometry element by geometry type.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see ReviCommands in the SDK sample for complete implementation.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991F04"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Shared</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GeometryElementToString(</w:t>
      </w:r>
      <w:r w:rsidR="00991F04">
        <w:rPr>
          <w:rFonts w:ascii="Courier New" w:hAnsi="Courier New" w:cs="Courier New"/>
          <w:noProof/>
          <w:sz w:val="20"/>
          <w:szCs w:val="20"/>
        </w:rPr>
        <w:t xml:space="preserve"> _ </w:t>
      </w:r>
    </w:p>
    <w:p w:rsidR="002A1020" w:rsidRDefault="00991F04"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sidR="002A1020">
        <w:rPr>
          <w:rFonts w:ascii="Courier New" w:hAnsi="Courier New" w:cs="Courier New"/>
          <w:noProof/>
          <w:color w:val="0000FF"/>
          <w:sz w:val="20"/>
          <w:szCs w:val="20"/>
        </w:rPr>
        <w:t>ByVal</w:t>
      </w:r>
      <w:r w:rsidR="002A1020">
        <w:rPr>
          <w:rFonts w:ascii="Courier New" w:hAnsi="Courier New" w:cs="Courier New"/>
          <w:noProof/>
          <w:sz w:val="20"/>
          <w:szCs w:val="20"/>
        </w:rPr>
        <w:t xml:space="preserve"> geomElem </w:t>
      </w:r>
      <w:r w:rsidR="002A1020">
        <w:rPr>
          <w:rFonts w:ascii="Courier New" w:hAnsi="Courier New" w:cs="Courier New"/>
          <w:noProof/>
          <w:color w:val="0000FF"/>
          <w:sz w:val="20"/>
          <w:szCs w:val="20"/>
        </w:rPr>
        <w:t>As</w:t>
      </w:r>
      <w:r w:rsidR="002A1020">
        <w:rPr>
          <w:rFonts w:ascii="Courier New" w:hAnsi="Courier New" w:cs="Courier New"/>
          <w:noProof/>
          <w:sz w:val="20"/>
          <w:szCs w:val="20"/>
        </w:rPr>
        <w:t xml:space="preserve"> GeometryElement) </w:t>
      </w:r>
      <w:r w:rsidR="002A1020">
        <w:rPr>
          <w:rFonts w:ascii="Courier New" w:hAnsi="Courier New" w:cs="Courier New"/>
          <w:noProof/>
          <w:color w:val="0000FF"/>
          <w:sz w:val="20"/>
          <w:szCs w:val="20"/>
        </w:rPr>
        <w:t>As</w:t>
      </w:r>
      <w:r w:rsidR="002A1020">
        <w:rPr>
          <w:rFonts w:ascii="Courier New" w:hAnsi="Courier New" w:cs="Courier New"/>
          <w:noProof/>
          <w:sz w:val="20"/>
          <w:szCs w:val="20"/>
        </w:rPr>
        <w:t xml:space="preserve"> </w:t>
      </w:r>
      <w:r w:rsidR="002A1020">
        <w:rPr>
          <w:rFonts w:ascii="Courier New" w:hAnsi="Courier New" w:cs="Courier New"/>
          <w:noProof/>
          <w:color w:val="0000FF"/>
          <w:sz w:val="20"/>
          <w:szCs w:val="20"/>
        </w:rPr>
        <w:t>String</w:t>
      </w:r>
    </w:p>
    <w:p w:rsidR="002A1020" w:rsidRPr="00794FFC"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794FFC" w:rsidRPr="00794FFC" w:rsidRDefault="002A1020" w:rsidP="00794F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Pr="00794FFC">
        <w:rPr>
          <w:rFonts w:ascii="Courier New" w:hAnsi="Courier New" w:cs="Courier New"/>
          <w:noProof/>
          <w:color w:val="0000FF"/>
          <w:sz w:val="20"/>
          <w:szCs w:val="20"/>
        </w:rPr>
        <w:t xml:space="preserve">Dim </w:t>
      </w:r>
      <w:r>
        <w:rPr>
          <w:rFonts w:ascii="Courier New" w:hAnsi="Courier New" w:cs="Courier New"/>
          <w:noProof/>
          <w:sz w:val="20"/>
          <w:szCs w:val="20"/>
        </w:rPr>
        <w:t xml:space="preserve">str </w:t>
      </w:r>
      <w:r w:rsidRPr="00794FFC">
        <w:rPr>
          <w:rFonts w:ascii="Courier New" w:hAnsi="Courier New" w:cs="Courier New"/>
          <w:noProof/>
          <w:color w:val="0000FF"/>
          <w:sz w:val="20"/>
          <w:szCs w:val="20"/>
        </w:rPr>
        <w:t>As</w:t>
      </w:r>
      <w:r>
        <w:rPr>
          <w:rFonts w:ascii="Courier New" w:hAnsi="Courier New" w:cs="Courier New"/>
          <w:noProof/>
          <w:sz w:val="20"/>
          <w:szCs w:val="20"/>
        </w:rPr>
        <w:t xml:space="preserve"> </w:t>
      </w:r>
      <w:r w:rsidRPr="00794FFC">
        <w:rPr>
          <w:rFonts w:ascii="Courier New" w:hAnsi="Courier New" w:cs="Courier New"/>
          <w:noProof/>
          <w:color w:val="0000FF"/>
          <w:sz w:val="20"/>
          <w:szCs w:val="20"/>
        </w:rPr>
        <w:t>String</w:t>
      </w:r>
      <w:r>
        <w:rPr>
          <w:rFonts w:ascii="Courier New" w:hAnsi="Courier New" w:cs="Courier New"/>
          <w:noProof/>
          <w:sz w:val="20"/>
          <w:szCs w:val="20"/>
        </w:rPr>
        <w:t xml:space="preserve"> = </w:t>
      </w:r>
      <w:r w:rsidR="00794FFC" w:rsidRPr="00794FFC">
        <w:rPr>
          <w:rFonts w:ascii="Courier New" w:hAnsi="Courier New" w:cs="Courier New"/>
          <w:noProof/>
          <w:color w:val="0000FF"/>
          <w:sz w:val="20"/>
          <w:szCs w:val="20"/>
        </w:rPr>
        <w:t>String</w:t>
      </w:r>
      <w:r w:rsidR="00794FFC" w:rsidRPr="00794FFC">
        <w:rPr>
          <w:rFonts w:ascii="Courier New" w:hAnsi="Courier New" w:cs="Courier New"/>
          <w:noProof/>
          <w:sz w:val="20"/>
          <w:szCs w:val="20"/>
        </w:rPr>
        <w:t>.Empty</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Each</w:t>
      </w:r>
      <w:r>
        <w:rPr>
          <w:rFonts w:ascii="Courier New" w:hAnsi="Courier New" w:cs="Courier New"/>
          <w:noProof/>
          <w:sz w:val="20"/>
          <w:szCs w:val="20"/>
        </w:rPr>
        <w:t xml:space="preserve"> geomObj </w:t>
      </w:r>
      <w:r>
        <w:rPr>
          <w:rFonts w:ascii="Courier New" w:hAnsi="Courier New" w:cs="Courier New"/>
          <w:noProof/>
          <w:color w:val="0000FF"/>
          <w:sz w:val="20"/>
          <w:szCs w:val="20"/>
        </w:rPr>
        <w:t>As</w:t>
      </w:r>
      <w:r>
        <w:rPr>
          <w:rFonts w:ascii="Courier New" w:hAnsi="Courier New" w:cs="Courier New"/>
          <w:noProof/>
          <w:sz w:val="20"/>
          <w:szCs w:val="20"/>
        </w:rPr>
        <w:t xml:space="preserve"> GeometryObject </w:t>
      </w:r>
      <w:r>
        <w:rPr>
          <w:rFonts w:ascii="Courier New" w:hAnsi="Courier New" w:cs="Courier New"/>
          <w:noProof/>
          <w:color w:val="0000FF"/>
          <w:sz w:val="20"/>
          <w:szCs w:val="20"/>
        </w:rPr>
        <w:t>In</w:t>
      </w:r>
      <w:r>
        <w:rPr>
          <w:rFonts w:ascii="Courier New" w:hAnsi="Courier New" w:cs="Courier New"/>
          <w:noProof/>
          <w:sz w:val="20"/>
          <w:szCs w:val="20"/>
        </w:rPr>
        <w:t xml:space="preserve"> geom</w:t>
      </w:r>
      <w:r w:rsidR="00794FFC">
        <w:rPr>
          <w:rFonts w:ascii="Courier New" w:hAnsi="Courier New" w:cs="Courier New"/>
          <w:noProof/>
          <w:sz w:val="20"/>
          <w:szCs w:val="20"/>
        </w:rPr>
        <w:t>Elem</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000FF"/>
          <w:sz w:val="20"/>
          <w:szCs w:val="20"/>
        </w:rPr>
        <w:t>TypeOf</w:t>
      </w:r>
      <w:r>
        <w:rPr>
          <w:rFonts w:ascii="Courier New" w:hAnsi="Courier New" w:cs="Courier New"/>
          <w:noProof/>
          <w:sz w:val="20"/>
          <w:szCs w:val="20"/>
        </w:rPr>
        <w:t xml:space="preserve"> geomObj </w:t>
      </w:r>
      <w:r>
        <w:rPr>
          <w:rFonts w:ascii="Courier New" w:hAnsi="Courier New" w:cs="Courier New"/>
          <w:noProof/>
          <w:color w:val="0000FF"/>
          <w:sz w:val="20"/>
          <w:szCs w:val="20"/>
        </w:rPr>
        <w:t>Is</w:t>
      </w:r>
      <w:r>
        <w:rPr>
          <w:rFonts w:ascii="Courier New" w:hAnsi="Courier New" w:cs="Courier New"/>
          <w:noProof/>
          <w:sz w:val="20"/>
          <w:szCs w:val="20"/>
        </w:rPr>
        <w:t xml:space="preserve"> Solid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008000"/>
          <w:sz w:val="20"/>
          <w:szCs w:val="20"/>
        </w:rPr>
        <w:t>'  ex. wall</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solid </w:t>
      </w:r>
      <w:r>
        <w:rPr>
          <w:rFonts w:ascii="Courier New" w:hAnsi="Courier New" w:cs="Courier New"/>
          <w:noProof/>
          <w:color w:val="0000FF"/>
          <w:sz w:val="20"/>
          <w:szCs w:val="20"/>
        </w:rPr>
        <w:t>As</w:t>
      </w:r>
      <w:r>
        <w:rPr>
          <w:rFonts w:ascii="Courier New" w:hAnsi="Courier New" w:cs="Courier New"/>
          <w:noProof/>
          <w:sz w:val="20"/>
          <w:szCs w:val="20"/>
        </w:rPr>
        <w:t xml:space="preserve"> Solid = geomObj</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'str </w:t>
      </w:r>
      <w:r w:rsidR="00991F04">
        <w:rPr>
          <w:rFonts w:ascii="Courier New" w:hAnsi="Courier New" w:cs="Courier New"/>
          <w:noProof/>
          <w:color w:val="008000"/>
          <w:sz w:val="20"/>
          <w:szCs w:val="20"/>
        </w:rPr>
        <w:t>+</w:t>
      </w:r>
      <w:r>
        <w:rPr>
          <w:rFonts w:ascii="Courier New" w:hAnsi="Courier New" w:cs="Courier New"/>
          <w:noProof/>
          <w:color w:val="008000"/>
          <w:sz w:val="20"/>
          <w:szCs w:val="20"/>
        </w:rPr>
        <w:t>= GeometrySolidToString(solid)</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 </w:t>
      </w:r>
      <w:r w:rsidR="00991F04">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"Solid"</w:t>
      </w:r>
      <w:r>
        <w:rPr>
          <w:rFonts w:ascii="Courier New" w:hAnsi="Courier New" w:cs="Courier New"/>
          <w:noProof/>
          <w:sz w:val="20"/>
          <w:szCs w:val="20"/>
        </w:rPr>
        <w:t xml:space="preserve"> + vbCr</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ElseIf</w:t>
      </w:r>
      <w:r>
        <w:rPr>
          <w:rFonts w:ascii="Courier New" w:hAnsi="Courier New" w:cs="Courier New"/>
          <w:noProof/>
          <w:sz w:val="20"/>
          <w:szCs w:val="20"/>
        </w:rPr>
        <w:t xml:space="preserve"> </w:t>
      </w:r>
      <w:r>
        <w:rPr>
          <w:rFonts w:ascii="Courier New" w:hAnsi="Courier New" w:cs="Courier New"/>
          <w:noProof/>
          <w:color w:val="0000FF"/>
          <w:sz w:val="20"/>
          <w:szCs w:val="20"/>
        </w:rPr>
        <w:t>TypeOf</w:t>
      </w:r>
      <w:r>
        <w:rPr>
          <w:rFonts w:ascii="Courier New" w:hAnsi="Courier New" w:cs="Courier New"/>
          <w:noProof/>
          <w:sz w:val="20"/>
          <w:szCs w:val="20"/>
        </w:rPr>
        <w:t xml:space="preserve"> geomObj </w:t>
      </w:r>
      <w:r>
        <w:rPr>
          <w:rFonts w:ascii="Courier New" w:hAnsi="Courier New" w:cs="Courier New"/>
          <w:noProof/>
          <w:color w:val="0000FF"/>
          <w:sz w:val="20"/>
          <w:szCs w:val="20"/>
        </w:rPr>
        <w:t>Is</w:t>
      </w:r>
      <w:r>
        <w:rPr>
          <w:rFonts w:ascii="Courier New" w:hAnsi="Courier New" w:cs="Courier New"/>
          <w:noProof/>
          <w:sz w:val="20"/>
          <w:szCs w:val="20"/>
        </w:rPr>
        <w:t xml:space="preserve"> GeometryInstance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008000"/>
          <w:sz w:val="20"/>
          <w:szCs w:val="20"/>
        </w:rPr>
        <w:t>' ex. door/window</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 </w:t>
      </w:r>
      <w:r w:rsidR="00991F04">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  -- Geometry.Instance -- "</w:t>
      </w:r>
      <w:r>
        <w:rPr>
          <w:rFonts w:ascii="Courier New" w:hAnsi="Courier New" w:cs="Courier New"/>
          <w:noProof/>
          <w:sz w:val="20"/>
          <w:szCs w:val="20"/>
        </w:rPr>
        <w:t xml:space="preserve"> &amp; vbCr</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geomInstance </w:t>
      </w:r>
      <w:r>
        <w:rPr>
          <w:rFonts w:ascii="Courier New" w:hAnsi="Courier New" w:cs="Courier New"/>
          <w:noProof/>
          <w:color w:val="0000FF"/>
          <w:sz w:val="20"/>
          <w:szCs w:val="20"/>
        </w:rPr>
        <w:t>As</w:t>
      </w:r>
      <w:r>
        <w:rPr>
          <w:rFonts w:ascii="Courier New" w:hAnsi="Courier New" w:cs="Courier New"/>
          <w:noProof/>
          <w:sz w:val="20"/>
          <w:szCs w:val="20"/>
        </w:rPr>
        <w:t xml:space="preserve"> GeometryInstance = geomObj</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geoElem </w:t>
      </w:r>
      <w:r>
        <w:rPr>
          <w:rFonts w:ascii="Courier New" w:hAnsi="Courier New" w:cs="Courier New"/>
          <w:noProof/>
          <w:color w:val="0000FF"/>
          <w:sz w:val="20"/>
          <w:szCs w:val="20"/>
        </w:rPr>
        <w:t>As</w:t>
      </w:r>
      <w:r>
        <w:rPr>
          <w:rFonts w:ascii="Courier New" w:hAnsi="Courier New" w:cs="Courier New"/>
          <w:noProof/>
          <w:sz w:val="20"/>
          <w:szCs w:val="20"/>
        </w:rPr>
        <w:t xml:space="preserve"> GeometryElement = </w:t>
      </w:r>
      <w:r w:rsidR="00991F04">
        <w:rPr>
          <w:rFonts w:ascii="Courier New" w:hAnsi="Courier New" w:cs="Courier New"/>
          <w:noProof/>
          <w:sz w:val="20"/>
          <w:szCs w:val="20"/>
        </w:rPr>
        <w:t xml:space="preserve">_ </w:t>
      </w:r>
      <w:r w:rsidR="00991F04">
        <w:rPr>
          <w:rFonts w:ascii="Courier New" w:hAnsi="Courier New" w:cs="Courier New"/>
          <w:noProof/>
          <w:sz w:val="20"/>
          <w:szCs w:val="20"/>
        </w:rPr>
        <w:br/>
        <w:t xml:space="preserve">                    </w:t>
      </w:r>
      <w:r>
        <w:rPr>
          <w:rFonts w:ascii="Courier New" w:hAnsi="Courier New" w:cs="Courier New"/>
          <w:noProof/>
          <w:sz w:val="20"/>
          <w:szCs w:val="20"/>
        </w:rPr>
        <w:t>geomInstance.SymbolGeometry()</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 </w:t>
      </w:r>
      <w:r w:rsidR="00991F04">
        <w:rPr>
          <w:rFonts w:ascii="Courier New" w:hAnsi="Courier New" w:cs="Courier New"/>
          <w:noProof/>
          <w:sz w:val="20"/>
          <w:szCs w:val="20"/>
        </w:rPr>
        <w:t xml:space="preserve">+= </w:t>
      </w:r>
      <w:r>
        <w:rPr>
          <w:rFonts w:ascii="Courier New" w:hAnsi="Courier New" w:cs="Courier New"/>
          <w:noProof/>
          <w:sz w:val="20"/>
          <w:szCs w:val="20"/>
        </w:rPr>
        <w:t>GeometryElementToString(geoElem)</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ElseIf</w:t>
      </w:r>
      <w:r>
        <w:rPr>
          <w:rFonts w:ascii="Courier New" w:hAnsi="Courier New" w:cs="Courier New"/>
          <w:noProof/>
          <w:sz w:val="20"/>
          <w:szCs w:val="20"/>
        </w:rPr>
        <w:t xml:space="preserve"> </w:t>
      </w:r>
      <w:r>
        <w:rPr>
          <w:rFonts w:ascii="Courier New" w:hAnsi="Courier New" w:cs="Courier New"/>
          <w:noProof/>
          <w:color w:val="0000FF"/>
          <w:sz w:val="20"/>
          <w:szCs w:val="20"/>
        </w:rPr>
        <w:t>TypeOf</w:t>
      </w:r>
      <w:r>
        <w:rPr>
          <w:rFonts w:ascii="Courier New" w:hAnsi="Courier New" w:cs="Courier New"/>
          <w:noProof/>
          <w:sz w:val="20"/>
          <w:szCs w:val="20"/>
        </w:rPr>
        <w:t xml:space="preserve"> geomObj </w:t>
      </w:r>
      <w:r>
        <w:rPr>
          <w:rFonts w:ascii="Courier New" w:hAnsi="Courier New" w:cs="Courier New"/>
          <w:noProof/>
          <w:color w:val="0000FF"/>
          <w:sz w:val="20"/>
          <w:szCs w:val="20"/>
        </w:rPr>
        <w:t>Is</w:t>
      </w:r>
      <w:r>
        <w:rPr>
          <w:rFonts w:ascii="Courier New" w:hAnsi="Courier New" w:cs="Courier New"/>
          <w:noProof/>
          <w:sz w:val="20"/>
          <w:szCs w:val="20"/>
        </w:rPr>
        <w:t xml:space="preserve"> Curve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ex.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curv </w:t>
      </w:r>
      <w:r>
        <w:rPr>
          <w:rFonts w:ascii="Courier New" w:hAnsi="Courier New" w:cs="Courier New"/>
          <w:noProof/>
          <w:color w:val="0000FF"/>
          <w:sz w:val="20"/>
          <w:szCs w:val="20"/>
        </w:rPr>
        <w:t>As</w:t>
      </w:r>
      <w:r>
        <w:rPr>
          <w:rFonts w:ascii="Courier New" w:hAnsi="Courier New" w:cs="Courier New"/>
          <w:noProof/>
          <w:sz w:val="20"/>
          <w:szCs w:val="20"/>
        </w:rPr>
        <w:t xml:space="preserve"> Curve = geomObj</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'str </w:t>
      </w:r>
      <w:r w:rsidR="00991F04">
        <w:rPr>
          <w:rFonts w:ascii="Courier New" w:hAnsi="Courier New" w:cs="Courier New"/>
          <w:noProof/>
          <w:color w:val="008000"/>
          <w:sz w:val="20"/>
          <w:szCs w:val="20"/>
        </w:rPr>
        <w:t xml:space="preserve">+= </w:t>
      </w:r>
      <w:r>
        <w:rPr>
          <w:rFonts w:ascii="Courier New" w:hAnsi="Courier New" w:cs="Courier New"/>
          <w:noProof/>
          <w:color w:val="008000"/>
          <w:sz w:val="20"/>
          <w:szCs w:val="20"/>
        </w:rPr>
        <w:t>GeometryCurveToString(curv)</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 </w:t>
      </w:r>
      <w:r w:rsidR="00991F04">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"Curve"</w:t>
      </w:r>
      <w:r>
        <w:rPr>
          <w:rFonts w:ascii="Courier New" w:hAnsi="Courier New" w:cs="Courier New"/>
          <w:noProof/>
          <w:sz w:val="20"/>
          <w:szCs w:val="20"/>
        </w:rPr>
        <w:t xml:space="preserve"> + vbCr</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ElseIf</w:t>
      </w:r>
      <w:r>
        <w:rPr>
          <w:rFonts w:ascii="Courier New" w:hAnsi="Courier New" w:cs="Courier New"/>
          <w:noProof/>
          <w:sz w:val="20"/>
          <w:szCs w:val="20"/>
        </w:rPr>
        <w:t xml:space="preserve"> </w:t>
      </w:r>
      <w:r>
        <w:rPr>
          <w:rFonts w:ascii="Courier New" w:hAnsi="Courier New" w:cs="Courier New"/>
          <w:noProof/>
          <w:color w:val="0000FF"/>
          <w:sz w:val="20"/>
          <w:szCs w:val="20"/>
        </w:rPr>
        <w:t>TypeOf</w:t>
      </w:r>
      <w:r>
        <w:rPr>
          <w:rFonts w:ascii="Courier New" w:hAnsi="Courier New" w:cs="Courier New"/>
          <w:noProof/>
          <w:sz w:val="20"/>
          <w:szCs w:val="20"/>
        </w:rPr>
        <w:t xml:space="preserve"> geomObj </w:t>
      </w:r>
      <w:r>
        <w:rPr>
          <w:rFonts w:ascii="Courier New" w:hAnsi="Courier New" w:cs="Courier New"/>
          <w:noProof/>
          <w:color w:val="0000FF"/>
          <w:sz w:val="20"/>
          <w:szCs w:val="20"/>
        </w:rPr>
        <w:t>Is</w:t>
      </w:r>
      <w:r>
        <w:rPr>
          <w:rFonts w:ascii="Courier New" w:hAnsi="Courier New" w:cs="Courier New"/>
          <w:noProof/>
          <w:sz w:val="20"/>
          <w:szCs w:val="20"/>
        </w:rPr>
        <w:t xml:space="preserve"> Mesh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ex.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mesh </w:t>
      </w:r>
      <w:r>
        <w:rPr>
          <w:rFonts w:ascii="Courier New" w:hAnsi="Courier New" w:cs="Courier New"/>
          <w:noProof/>
          <w:color w:val="0000FF"/>
          <w:sz w:val="20"/>
          <w:szCs w:val="20"/>
        </w:rPr>
        <w:t>As</w:t>
      </w:r>
      <w:r>
        <w:rPr>
          <w:rFonts w:ascii="Courier New" w:hAnsi="Courier New" w:cs="Courier New"/>
          <w:noProof/>
          <w:sz w:val="20"/>
          <w:szCs w:val="20"/>
        </w:rPr>
        <w:t xml:space="preserve"> Mesh = geomObj</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'str </w:t>
      </w:r>
      <w:r w:rsidR="00991F04">
        <w:rPr>
          <w:rFonts w:ascii="Courier New" w:hAnsi="Courier New" w:cs="Courier New"/>
          <w:noProof/>
          <w:color w:val="008000"/>
          <w:sz w:val="20"/>
          <w:szCs w:val="20"/>
        </w:rPr>
        <w:t xml:space="preserve">+= </w:t>
      </w:r>
      <w:r>
        <w:rPr>
          <w:rFonts w:ascii="Courier New" w:hAnsi="Courier New" w:cs="Courier New"/>
          <w:noProof/>
          <w:color w:val="008000"/>
          <w:sz w:val="20"/>
          <w:szCs w:val="20"/>
        </w:rPr>
        <w:t>GeometryMeshToString(mesh)</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 </w:t>
      </w:r>
      <w:r w:rsidR="00991F04">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"Mesh"</w:t>
      </w:r>
      <w:r>
        <w:rPr>
          <w:rFonts w:ascii="Courier New" w:hAnsi="Courier New" w:cs="Courier New"/>
          <w:noProof/>
          <w:sz w:val="20"/>
          <w:szCs w:val="20"/>
        </w:rPr>
        <w:t xml:space="preserve"> + vbCr</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991F04"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 </w:t>
      </w:r>
      <w:r w:rsidR="00991F04">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  *** unkown geometry type"</w:t>
      </w:r>
      <w:r>
        <w:rPr>
          <w:rFonts w:ascii="Courier New" w:hAnsi="Courier New" w:cs="Courier New"/>
          <w:noProof/>
          <w:sz w:val="20"/>
          <w:szCs w:val="20"/>
        </w:rPr>
        <w:t xml:space="preserve"> &amp; </w:t>
      </w:r>
      <w:r w:rsidR="00991F04">
        <w:rPr>
          <w:rFonts w:ascii="Courier New" w:hAnsi="Courier New" w:cs="Courier New"/>
          <w:noProof/>
          <w:sz w:val="20"/>
          <w:szCs w:val="20"/>
        </w:rPr>
        <w:t>_</w:t>
      </w:r>
    </w:p>
    <w:p w:rsidR="002A1020" w:rsidRDefault="00991F04"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A1020">
        <w:rPr>
          <w:rFonts w:ascii="Courier New" w:hAnsi="Courier New" w:cs="Courier New"/>
          <w:noProof/>
          <w:sz w:val="20"/>
          <w:szCs w:val="20"/>
        </w:rPr>
        <w:t>geomObj.GetType.ToString</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Next</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str</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2A1020" w:rsidRDefault="002A1020" w:rsidP="006663E6">
      <w:pPr>
        <w:shd w:val="clear" w:color="000000" w:fill="E6E6E6"/>
        <w:autoSpaceDE w:val="0"/>
        <w:autoSpaceDN w:val="0"/>
        <w:adjustRightInd w:val="0"/>
        <w:spacing w:after="0" w:line="240" w:lineRule="auto"/>
      </w:pPr>
    </w:p>
    <w:p w:rsidR="007C5AF9" w:rsidRDefault="007C5AF9" w:rsidP="006663E6">
      <w:pPr>
        <w:shd w:val="clear" w:color="000000" w:fill="E6E6E6"/>
        <w:autoSpaceDE w:val="0"/>
        <w:autoSpaceDN w:val="0"/>
        <w:adjustRightInd w:val="0"/>
        <w:spacing w:after="0" w:line="240" w:lineRule="auto"/>
      </w:pPr>
      <w:r w:rsidRPr="006663E6">
        <w:rPr>
          <w:b/>
        </w:rPr>
        <w:t>&lt;/VB.NET&gt;</w:t>
      </w:r>
      <w:r>
        <w:t xml:space="preserve"> </w:t>
      </w:r>
    </w:p>
    <w:p w:rsidR="007C5AF9" w:rsidRDefault="007C5AF9" w:rsidP="007C5AF9">
      <w:pPr>
        <w:autoSpaceDE w:val="0"/>
        <w:autoSpaceDN w:val="0"/>
        <w:adjustRightInd w:val="0"/>
        <w:spacing w:after="0" w:line="240" w:lineRule="auto"/>
      </w:pPr>
    </w:p>
    <w:p w:rsidR="007C5AF9" w:rsidRPr="00CE252B" w:rsidRDefault="007C5AF9" w:rsidP="00CE252B">
      <w:pPr>
        <w:autoSpaceDE w:val="0"/>
        <w:autoSpaceDN w:val="0"/>
        <w:adjustRightInd w:val="0"/>
        <w:spacing w:after="0" w:line="240" w:lineRule="auto"/>
      </w:pPr>
    </w:p>
    <w:p w:rsidR="00377242" w:rsidRDefault="00377242" w:rsidP="00377242">
      <w:r>
        <w:t xml:space="preserve">Call your function from </w:t>
      </w:r>
      <w:r w:rsidR="00DC7C2C">
        <w:t xml:space="preserve">the end of </w:t>
      </w:r>
      <w:r>
        <w:t xml:space="preserve">your main </w:t>
      </w:r>
      <w:proofErr w:type="gramStart"/>
      <w:r w:rsidRPr="008A3A0E">
        <w:rPr>
          <w:rFonts w:ascii="Courier New" w:hAnsi="Courier New" w:cs="Courier New"/>
        </w:rPr>
        <w:t>Execute(</w:t>
      </w:r>
      <w:proofErr w:type="gramEnd"/>
      <w:r w:rsidRPr="008A3A0E">
        <w:rPr>
          <w:rFonts w:ascii="Courier New" w:hAnsi="Courier New" w:cs="Courier New"/>
        </w:rPr>
        <w:t>)</w:t>
      </w:r>
      <w:r w:rsidR="00DC7C2C">
        <w:t xml:space="preserve"> method. </w:t>
      </w:r>
    </w:p>
    <w:p w:rsidR="00377242" w:rsidRDefault="00377242" w:rsidP="006663E6">
      <w:pPr>
        <w:shd w:val="clear" w:color="000000" w:fill="E6E6E6"/>
        <w:autoSpaceDE w:val="0"/>
        <w:autoSpaceDN w:val="0"/>
        <w:adjustRightInd w:val="0"/>
        <w:spacing w:after="0" w:line="240" w:lineRule="auto"/>
        <w:rPr>
          <w:b/>
        </w:rPr>
      </w:pPr>
      <w:r w:rsidRPr="006663E6">
        <w:rPr>
          <w:b/>
        </w:rPr>
        <w:t>&lt;VB.NET&gt;</w:t>
      </w:r>
    </w:p>
    <w:p w:rsidR="00377242" w:rsidRPr="00493241" w:rsidRDefault="00377242" w:rsidP="006663E6">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493241">
        <w:rPr>
          <w:rFonts w:ascii="Courier New" w:hAnsi="Courier New" w:cs="Courier New"/>
          <w:noProof/>
          <w:color w:val="808080" w:themeColor="background1" w:themeShade="80"/>
          <w:sz w:val="20"/>
          <w:szCs w:val="20"/>
        </w:rPr>
        <w:t xml:space="preserve">        ''  (5) location</w:t>
      </w:r>
    </w:p>
    <w:p w:rsidR="00377242" w:rsidRPr="00493241" w:rsidRDefault="00377242" w:rsidP="006663E6">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493241">
        <w:rPr>
          <w:rFonts w:ascii="Courier New" w:hAnsi="Courier New" w:cs="Courier New"/>
          <w:noProof/>
          <w:color w:val="808080" w:themeColor="background1" w:themeShade="80"/>
          <w:sz w:val="20"/>
          <w:szCs w:val="20"/>
        </w:rPr>
        <w:t xml:space="preserve">        ShowLocation(elem)</w:t>
      </w:r>
    </w:p>
    <w:p w:rsidR="00493241" w:rsidRDefault="00493241"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493241" w:rsidRDefault="00493241"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(6) geometry - the last piece. (Optional) </w:t>
      </w:r>
    </w:p>
    <w:p w:rsidR="00377242" w:rsidRDefault="00493241" w:rsidP="006663E6">
      <w:pPr>
        <w:shd w:val="clear" w:color="000000" w:fill="E6E6E6"/>
        <w:autoSpaceDE w:val="0"/>
        <w:autoSpaceDN w:val="0"/>
        <w:adjustRightInd w:val="0"/>
        <w:spacing w:after="0" w:line="240" w:lineRule="auto"/>
      </w:pPr>
      <w:r>
        <w:rPr>
          <w:rFonts w:ascii="Courier New" w:hAnsi="Courier New" w:cs="Courier New"/>
          <w:noProof/>
          <w:sz w:val="20"/>
          <w:szCs w:val="20"/>
        </w:rPr>
        <w:t xml:space="preserve">        ShowGeometry(elem)</w:t>
      </w:r>
    </w:p>
    <w:p w:rsidR="00493241" w:rsidRPr="00493241" w:rsidRDefault="00493241" w:rsidP="006663E6">
      <w:pPr>
        <w:shd w:val="clear" w:color="000000" w:fill="E6E6E6"/>
        <w:autoSpaceDE w:val="0"/>
        <w:autoSpaceDN w:val="0"/>
        <w:adjustRightInd w:val="0"/>
        <w:spacing w:after="0" w:line="240" w:lineRule="auto"/>
      </w:pPr>
    </w:p>
    <w:p w:rsidR="00377242" w:rsidRDefault="00377242" w:rsidP="001549D7">
      <w:pPr>
        <w:shd w:val="clear" w:color="000000" w:fill="E6E6E6"/>
        <w:autoSpaceDE w:val="0"/>
        <w:autoSpaceDN w:val="0"/>
        <w:adjustRightInd w:val="0"/>
        <w:spacing w:after="0" w:line="240" w:lineRule="auto"/>
      </w:pPr>
      <w:r w:rsidRPr="006663E6">
        <w:rPr>
          <w:b/>
        </w:rPr>
        <w:t>&lt;/VB.NET&gt;</w:t>
      </w:r>
    </w:p>
    <w:p w:rsidR="00377242" w:rsidRDefault="00377242" w:rsidP="00377242">
      <w:pPr>
        <w:autoSpaceDE w:val="0"/>
        <w:autoSpaceDN w:val="0"/>
        <w:adjustRightInd w:val="0"/>
        <w:spacing w:after="0" w:line="240" w:lineRule="auto"/>
      </w:pPr>
    </w:p>
    <w:p w:rsidR="00377242" w:rsidRDefault="00377242" w:rsidP="00377242">
      <w:pPr>
        <w:autoSpaceDE w:val="0"/>
        <w:autoSpaceDN w:val="0"/>
        <w:adjustRightInd w:val="0"/>
        <w:spacing w:after="0" w:line="240" w:lineRule="auto"/>
      </w:pPr>
      <w:r>
        <w:t>Build and run the command “DB Element” once again.  You should be</w:t>
      </w:r>
      <w:r w:rsidR="006663E6">
        <w:t xml:space="preserve"> </w:t>
      </w:r>
      <w:r w:rsidR="00B741B3">
        <w:t xml:space="preserve">seeing the </w:t>
      </w:r>
      <w:r w:rsidR="006663E6">
        <w:t xml:space="preserve">geometry </w:t>
      </w:r>
      <w:r>
        <w:t xml:space="preserve">information displayed in dialogs. </w:t>
      </w:r>
      <w:proofErr w:type="gramStart"/>
      <w:r w:rsidR="006663E6">
        <w:t>(Figure 9).</w:t>
      </w:r>
      <w:proofErr w:type="gramEnd"/>
      <w:r w:rsidR="006663E6">
        <w:t xml:space="preserve"> </w:t>
      </w:r>
    </w:p>
    <w:p w:rsidR="006663E6" w:rsidRDefault="006663E6" w:rsidP="00377242">
      <w:pPr>
        <w:autoSpaceDE w:val="0"/>
        <w:autoSpaceDN w:val="0"/>
        <w:adjustRightInd w:val="0"/>
        <w:spacing w:after="0" w:line="240" w:lineRule="auto"/>
      </w:pPr>
    </w:p>
    <w:p w:rsidR="006663E6" w:rsidRDefault="00385F0B" w:rsidP="006663E6">
      <w:pPr>
        <w:autoSpaceDE w:val="0"/>
        <w:autoSpaceDN w:val="0"/>
        <w:adjustRightInd w:val="0"/>
        <w:spacing w:after="0" w:line="240" w:lineRule="auto"/>
        <w:jc w:val="center"/>
      </w:pPr>
      <w:r>
        <w:rPr>
          <w:noProof/>
          <w:lang w:eastAsia="en-US"/>
        </w:rPr>
        <w:lastRenderedPageBreak/>
        <w:drawing>
          <wp:inline distT="0" distB="0" distL="0" distR="0">
            <wp:extent cx="3502025" cy="2199640"/>
            <wp:effectExtent l="1905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3502025" cy="2199640"/>
                    </a:xfrm>
                    <a:prstGeom prst="rect">
                      <a:avLst/>
                    </a:prstGeom>
                    <a:noFill/>
                    <a:ln w="9525">
                      <a:noFill/>
                      <a:miter lim="800000"/>
                      <a:headEnd/>
                      <a:tailEnd/>
                    </a:ln>
                  </pic:spPr>
                </pic:pic>
              </a:graphicData>
            </a:graphic>
          </wp:inline>
        </w:drawing>
      </w:r>
    </w:p>
    <w:p w:rsidR="00F91939" w:rsidRDefault="00F91939" w:rsidP="006663E6">
      <w:pPr>
        <w:autoSpaceDE w:val="0"/>
        <w:autoSpaceDN w:val="0"/>
        <w:adjustRightInd w:val="0"/>
        <w:spacing w:after="0" w:line="240" w:lineRule="auto"/>
        <w:jc w:val="center"/>
      </w:pPr>
    </w:p>
    <w:p w:rsidR="006663E6" w:rsidRDefault="006663E6" w:rsidP="006663E6">
      <w:pPr>
        <w:autoSpaceDE w:val="0"/>
        <w:autoSpaceDN w:val="0"/>
        <w:adjustRightInd w:val="0"/>
        <w:spacing w:after="0" w:line="240" w:lineRule="auto"/>
        <w:jc w:val="center"/>
      </w:pPr>
      <w:proofErr w:type="gramStart"/>
      <w:r>
        <w:t>Figure 9.</w:t>
      </w:r>
      <w:proofErr w:type="gramEnd"/>
      <w:r>
        <w:t xml:space="preserve"> </w:t>
      </w:r>
      <w:proofErr w:type="gramStart"/>
      <w:r>
        <w:t>an</w:t>
      </w:r>
      <w:proofErr w:type="gramEnd"/>
      <w:r>
        <w:t xml:space="preserve"> example of high level geometry information </w:t>
      </w:r>
    </w:p>
    <w:p w:rsidR="00EA1104" w:rsidRDefault="00EA1104" w:rsidP="00AD64D1"/>
    <w:p w:rsidR="00CE252B" w:rsidRPr="0030528E" w:rsidRDefault="00CE252B" w:rsidP="00235B97">
      <w:pPr>
        <w:pStyle w:val="ListParagraph"/>
        <w:numPr>
          <w:ilvl w:val="0"/>
          <w:numId w:val="3"/>
        </w:numPr>
        <w:rPr>
          <w:b/>
          <w:sz w:val="28"/>
        </w:rPr>
      </w:pPr>
      <w:r>
        <w:rPr>
          <w:b/>
          <w:sz w:val="28"/>
        </w:rPr>
        <w:t xml:space="preserve">Summary </w:t>
      </w:r>
    </w:p>
    <w:p w:rsidR="00F91939" w:rsidRDefault="00F91939" w:rsidP="00F91939">
      <w:r>
        <w:t xml:space="preserve">In this lab, we have learned how an element is represented in Revit and how to retrieve information about an element. We have learned how to: </w:t>
      </w:r>
    </w:p>
    <w:p w:rsidR="00F91939" w:rsidRDefault="00F91939" w:rsidP="00F91939">
      <w:pPr>
        <w:pStyle w:val="ListParagraph"/>
        <w:numPr>
          <w:ilvl w:val="0"/>
          <w:numId w:val="1"/>
        </w:numPr>
      </w:pPr>
      <w:r>
        <w:t xml:space="preserve">Identify an element using class name, category, and symbol or not.  </w:t>
      </w:r>
    </w:p>
    <w:p w:rsidR="00F91939" w:rsidRDefault="00F91939" w:rsidP="00F91939">
      <w:pPr>
        <w:pStyle w:val="ListParagraph"/>
        <w:numPr>
          <w:ilvl w:val="0"/>
          <w:numId w:val="1"/>
        </w:numPr>
      </w:pPr>
      <w:r>
        <w:t xml:space="preserve">Retrieve a set of properties of an element using Parameters() </w:t>
      </w:r>
    </w:p>
    <w:p w:rsidR="00F91939" w:rsidRDefault="00F91939" w:rsidP="00F91939">
      <w:pPr>
        <w:pStyle w:val="ListParagraph"/>
        <w:numPr>
          <w:ilvl w:val="0"/>
          <w:numId w:val="1"/>
        </w:numPr>
      </w:pPr>
      <w:r>
        <w:t xml:space="preserve">Retrieve a specific property of an element using </w:t>
      </w:r>
      <w:proofErr w:type="spellStart"/>
      <w:r>
        <w:t>BuiltInParameter</w:t>
      </w:r>
      <w:proofErr w:type="spellEnd"/>
      <w:r>
        <w:t xml:space="preserve"> </w:t>
      </w:r>
    </w:p>
    <w:p w:rsidR="00F91939" w:rsidRDefault="00F91939" w:rsidP="00F91939">
      <w:pPr>
        <w:pStyle w:val="ListParagraph"/>
        <w:numPr>
          <w:ilvl w:val="0"/>
          <w:numId w:val="1"/>
        </w:numPr>
      </w:pPr>
      <w:r>
        <w:t xml:space="preserve">Retrieve location information </w:t>
      </w:r>
    </w:p>
    <w:p w:rsidR="00F91939" w:rsidRDefault="00F91939" w:rsidP="00F91939">
      <w:pPr>
        <w:pStyle w:val="ListParagraph"/>
        <w:numPr>
          <w:ilvl w:val="0"/>
          <w:numId w:val="1"/>
        </w:numPr>
      </w:pPr>
      <w:r>
        <w:t xml:space="preserve">Retrieve graphic information </w:t>
      </w:r>
    </w:p>
    <w:p w:rsidR="00CE252B" w:rsidRDefault="00F91939" w:rsidP="00AD64D1">
      <w:r>
        <w:t xml:space="preserve">In the next lab, we will take a look at a group of elements in the Revit database and </w:t>
      </w:r>
      <w:r w:rsidR="00235B97">
        <w:t xml:space="preserve">learn </w:t>
      </w:r>
      <w:r>
        <w:t xml:space="preserve">how to </w:t>
      </w:r>
      <w:r w:rsidR="00235B97">
        <w:t xml:space="preserve">selectively retrieve elements of our interests, which is called element filtering. </w:t>
      </w:r>
    </w:p>
    <w:p w:rsidR="002537F3" w:rsidRDefault="002537F3" w:rsidP="00A95E70">
      <w:pPr>
        <w:rPr>
          <w:noProof/>
        </w:rPr>
      </w:pPr>
    </w:p>
    <w:p w:rsidR="00E4391A" w:rsidRPr="00E4391A" w:rsidRDefault="00E4391A" w:rsidP="00E4391A">
      <w:pPr>
        <w:shd w:val="solid" w:color="auto" w:fill="auto"/>
        <w:ind w:right="110"/>
        <w:jc w:val="right"/>
        <w:rPr>
          <w:noProof/>
          <w:color w:val="FFFFFF" w:themeColor="background1"/>
        </w:rPr>
      </w:pPr>
      <w:r>
        <w:rPr>
          <w:noProof/>
          <w:color w:val="FFFFFF" w:themeColor="background1"/>
        </w:rPr>
        <w:t>Autodesk Developer Network</w:t>
      </w:r>
      <w:r w:rsidR="00170A47">
        <w:rPr>
          <w:noProof/>
          <w:color w:val="FFFFFF" w:themeColor="background1"/>
        </w:rPr>
        <w:br/>
      </w:r>
      <w:r>
        <w:rPr>
          <w:noProof/>
          <w:color w:val="FFFFFF" w:themeColor="background1"/>
        </w:rPr>
        <w:t xml:space="preserve"> </w:t>
      </w:r>
    </w:p>
    <w:p w:rsidR="00E4391A" w:rsidRDefault="00E4391A" w:rsidP="00A95E70">
      <w:pPr>
        <w:rPr>
          <w:noProof/>
        </w:rPr>
      </w:pPr>
    </w:p>
    <w:sectPr w:rsidR="00E4391A" w:rsidSect="005C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B2B6F"/>
    <w:multiLevelType w:val="hybridMultilevel"/>
    <w:tmpl w:val="5C5E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2">
    <w:nsid w:val="0D830551"/>
    <w:multiLevelType w:val="hybridMultilevel"/>
    <w:tmpl w:val="3998D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EC136CF"/>
    <w:multiLevelType w:val="hybridMultilevel"/>
    <w:tmpl w:val="BFCEC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C62A2C"/>
    <w:multiLevelType w:val="hybridMultilevel"/>
    <w:tmpl w:val="4EC8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B64473"/>
    <w:multiLevelType w:val="hybridMultilevel"/>
    <w:tmpl w:val="78D63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705FFA"/>
    <w:multiLevelType w:val="hybridMultilevel"/>
    <w:tmpl w:val="8B082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DA055B"/>
    <w:multiLevelType w:val="hybridMultilevel"/>
    <w:tmpl w:val="3E9E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0F5702"/>
    <w:multiLevelType w:val="hybridMultilevel"/>
    <w:tmpl w:val="4E743ADC"/>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0">
    <w:nsid w:val="5F922E37"/>
    <w:multiLevelType w:val="hybridMultilevel"/>
    <w:tmpl w:val="DAF6D152"/>
    <w:lvl w:ilvl="0" w:tplc="C3B8FF4C">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648344C4"/>
    <w:multiLevelType w:val="hybridMultilevel"/>
    <w:tmpl w:val="AF38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EA5EB7"/>
    <w:multiLevelType w:val="hybridMultilevel"/>
    <w:tmpl w:val="53FA3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667BB9"/>
    <w:multiLevelType w:val="hybridMultilevel"/>
    <w:tmpl w:val="7C182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240AA5"/>
    <w:multiLevelType w:val="hybridMultilevel"/>
    <w:tmpl w:val="FC88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6"/>
  </w:num>
  <w:num w:numId="2">
    <w:abstractNumId w:val="10"/>
  </w:num>
  <w:num w:numId="3">
    <w:abstractNumId w:val="15"/>
  </w:num>
  <w:num w:numId="4">
    <w:abstractNumId w:val="1"/>
  </w:num>
  <w:num w:numId="5">
    <w:abstractNumId w:val="2"/>
  </w:num>
  <w:num w:numId="6">
    <w:abstractNumId w:val="11"/>
  </w:num>
  <w:num w:numId="7">
    <w:abstractNumId w:val="0"/>
  </w:num>
  <w:num w:numId="8">
    <w:abstractNumId w:val="12"/>
  </w:num>
  <w:num w:numId="9">
    <w:abstractNumId w:val="5"/>
  </w:num>
  <w:num w:numId="10">
    <w:abstractNumId w:val="14"/>
  </w:num>
  <w:num w:numId="11">
    <w:abstractNumId w:val="8"/>
  </w:num>
  <w:num w:numId="12">
    <w:abstractNumId w:val="9"/>
  </w:num>
  <w:num w:numId="13">
    <w:abstractNumId w:val="4"/>
  </w:num>
  <w:num w:numId="14">
    <w:abstractNumId w:val="7"/>
  </w:num>
  <w:num w:numId="15">
    <w:abstractNumId w:val="3"/>
  </w:num>
  <w:num w:numId="16">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oNotTrackMoves/>
  <w:defaultTabStop w:val="720"/>
  <w:characterSpacingControl w:val="doNotCompress"/>
  <w:compat>
    <w:useFELayout/>
    <w:compatSetting w:name="compatibilityMode" w:uri="http://schemas.microsoft.com/office/word" w:val="12"/>
  </w:compat>
  <w:rsids>
    <w:rsidRoot w:val="00166F35"/>
    <w:rsid w:val="00027440"/>
    <w:rsid w:val="00040FA8"/>
    <w:rsid w:val="000435D3"/>
    <w:rsid w:val="00052D90"/>
    <w:rsid w:val="0005710E"/>
    <w:rsid w:val="0005721A"/>
    <w:rsid w:val="00060C14"/>
    <w:rsid w:val="00070B7C"/>
    <w:rsid w:val="000753CC"/>
    <w:rsid w:val="000764A5"/>
    <w:rsid w:val="000773BB"/>
    <w:rsid w:val="000836E1"/>
    <w:rsid w:val="00094ECE"/>
    <w:rsid w:val="0009539E"/>
    <w:rsid w:val="000B47A1"/>
    <w:rsid w:val="000E56E4"/>
    <w:rsid w:val="000E5E49"/>
    <w:rsid w:val="00101F5D"/>
    <w:rsid w:val="00102597"/>
    <w:rsid w:val="001026D4"/>
    <w:rsid w:val="001032F7"/>
    <w:rsid w:val="001034E8"/>
    <w:rsid w:val="00106A2E"/>
    <w:rsid w:val="0010774B"/>
    <w:rsid w:val="0010795B"/>
    <w:rsid w:val="00120CC8"/>
    <w:rsid w:val="00143015"/>
    <w:rsid w:val="00150A71"/>
    <w:rsid w:val="00150C2B"/>
    <w:rsid w:val="001549D7"/>
    <w:rsid w:val="001603C9"/>
    <w:rsid w:val="00166F35"/>
    <w:rsid w:val="00170A47"/>
    <w:rsid w:val="00173A0F"/>
    <w:rsid w:val="001779B0"/>
    <w:rsid w:val="001870F1"/>
    <w:rsid w:val="00191AB6"/>
    <w:rsid w:val="00192511"/>
    <w:rsid w:val="00195350"/>
    <w:rsid w:val="001A0AA2"/>
    <w:rsid w:val="001B193D"/>
    <w:rsid w:val="001C013C"/>
    <w:rsid w:val="001C17B0"/>
    <w:rsid w:val="001C4948"/>
    <w:rsid w:val="001C7F19"/>
    <w:rsid w:val="001D3102"/>
    <w:rsid w:val="001D55D4"/>
    <w:rsid w:val="001D6284"/>
    <w:rsid w:val="001D675A"/>
    <w:rsid w:val="001E6207"/>
    <w:rsid w:val="001F0786"/>
    <w:rsid w:val="001F1BA8"/>
    <w:rsid w:val="001F3383"/>
    <w:rsid w:val="002242CD"/>
    <w:rsid w:val="00227D97"/>
    <w:rsid w:val="00230765"/>
    <w:rsid w:val="00230887"/>
    <w:rsid w:val="002324FC"/>
    <w:rsid w:val="00235B97"/>
    <w:rsid w:val="00251850"/>
    <w:rsid w:val="002537F3"/>
    <w:rsid w:val="0026089F"/>
    <w:rsid w:val="00271CBE"/>
    <w:rsid w:val="002816F0"/>
    <w:rsid w:val="002866A9"/>
    <w:rsid w:val="002938EB"/>
    <w:rsid w:val="00296D6F"/>
    <w:rsid w:val="002A1020"/>
    <w:rsid w:val="002A23B6"/>
    <w:rsid w:val="002A55C5"/>
    <w:rsid w:val="002B60B7"/>
    <w:rsid w:val="002C3DA3"/>
    <w:rsid w:val="002C4B1D"/>
    <w:rsid w:val="002C717A"/>
    <w:rsid w:val="002E58D4"/>
    <w:rsid w:val="00303EA6"/>
    <w:rsid w:val="00303FA3"/>
    <w:rsid w:val="0030528E"/>
    <w:rsid w:val="003052C9"/>
    <w:rsid w:val="00307A52"/>
    <w:rsid w:val="003101E0"/>
    <w:rsid w:val="0031189E"/>
    <w:rsid w:val="00313869"/>
    <w:rsid w:val="00313880"/>
    <w:rsid w:val="00324A5C"/>
    <w:rsid w:val="00330B94"/>
    <w:rsid w:val="003331C2"/>
    <w:rsid w:val="003331E8"/>
    <w:rsid w:val="0033544C"/>
    <w:rsid w:val="00344C25"/>
    <w:rsid w:val="003466B7"/>
    <w:rsid w:val="00356002"/>
    <w:rsid w:val="0035710C"/>
    <w:rsid w:val="00366DE6"/>
    <w:rsid w:val="00371191"/>
    <w:rsid w:val="00376BEA"/>
    <w:rsid w:val="00377242"/>
    <w:rsid w:val="00385F0B"/>
    <w:rsid w:val="003871A4"/>
    <w:rsid w:val="00394C3D"/>
    <w:rsid w:val="003B425B"/>
    <w:rsid w:val="003B4FE1"/>
    <w:rsid w:val="003C750D"/>
    <w:rsid w:val="003C77E0"/>
    <w:rsid w:val="003D2117"/>
    <w:rsid w:val="003D4F41"/>
    <w:rsid w:val="003D60E0"/>
    <w:rsid w:val="003D7680"/>
    <w:rsid w:val="003E1004"/>
    <w:rsid w:val="003E120B"/>
    <w:rsid w:val="003E31C0"/>
    <w:rsid w:val="003E4DD4"/>
    <w:rsid w:val="003F5031"/>
    <w:rsid w:val="003F77B8"/>
    <w:rsid w:val="00400DFA"/>
    <w:rsid w:val="00402071"/>
    <w:rsid w:val="004066D3"/>
    <w:rsid w:val="00413F8E"/>
    <w:rsid w:val="004503F5"/>
    <w:rsid w:val="0045066A"/>
    <w:rsid w:val="00454FF5"/>
    <w:rsid w:val="00460548"/>
    <w:rsid w:val="00466B3B"/>
    <w:rsid w:val="004673D9"/>
    <w:rsid w:val="00471C27"/>
    <w:rsid w:val="00477F2E"/>
    <w:rsid w:val="0048356B"/>
    <w:rsid w:val="00492FA4"/>
    <w:rsid w:val="00493241"/>
    <w:rsid w:val="00494F48"/>
    <w:rsid w:val="004A2066"/>
    <w:rsid w:val="004A4488"/>
    <w:rsid w:val="004C411C"/>
    <w:rsid w:val="004D46AB"/>
    <w:rsid w:val="004E0FCD"/>
    <w:rsid w:val="004E46ED"/>
    <w:rsid w:val="004F11A2"/>
    <w:rsid w:val="0050566D"/>
    <w:rsid w:val="00507FED"/>
    <w:rsid w:val="0051071D"/>
    <w:rsid w:val="00512100"/>
    <w:rsid w:val="0051326D"/>
    <w:rsid w:val="005206A1"/>
    <w:rsid w:val="00522139"/>
    <w:rsid w:val="00522C42"/>
    <w:rsid w:val="0052799B"/>
    <w:rsid w:val="005333BD"/>
    <w:rsid w:val="00534DE0"/>
    <w:rsid w:val="005378F6"/>
    <w:rsid w:val="0054398E"/>
    <w:rsid w:val="00555DD5"/>
    <w:rsid w:val="0055707A"/>
    <w:rsid w:val="0056377F"/>
    <w:rsid w:val="00565237"/>
    <w:rsid w:val="00570C4C"/>
    <w:rsid w:val="0057301A"/>
    <w:rsid w:val="0057330D"/>
    <w:rsid w:val="00580D1D"/>
    <w:rsid w:val="00595AF5"/>
    <w:rsid w:val="005A132C"/>
    <w:rsid w:val="005A3420"/>
    <w:rsid w:val="005A6B04"/>
    <w:rsid w:val="005B46FD"/>
    <w:rsid w:val="005C56D7"/>
    <w:rsid w:val="005E004B"/>
    <w:rsid w:val="005E534E"/>
    <w:rsid w:val="005F21F8"/>
    <w:rsid w:val="005F5829"/>
    <w:rsid w:val="005F5F4A"/>
    <w:rsid w:val="005F63F9"/>
    <w:rsid w:val="0061586C"/>
    <w:rsid w:val="00616683"/>
    <w:rsid w:val="0061677E"/>
    <w:rsid w:val="006317EF"/>
    <w:rsid w:val="006326E7"/>
    <w:rsid w:val="00634A26"/>
    <w:rsid w:val="006427E5"/>
    <w:rsid w:val="00652D70"/>
    <w:rsid w:val="006560F2"/>
    <w:rsid w:val="00657AA6"/>
    <w:rsid w:val="006663E6"/>
    <w:rsid w:val="00676960"/>
    <w:rsid w:val="00692CE3"/>
    <w:rsid w:val="0069512C"/>
    <w:rsid w:val="00697FA4"/>
    <w:rsid w:val="006A2FBB"/>
    <w:rsid w:val="006A3B37"/>
    <w:rsid w:val="006B0AFC"/>
    <w:rsid w:val="006B1300"/>
    <w:rsid w:val="006B1CAE"/>
    <w:rsid w:val="006B6B6C"/>
    <w:rsid w:val="006C3465"/>
    <w:rsid w:val="006C5052"/>
    <w:rsid w:val="006D65CA"/>
    <w:rsid w:val="006E2B2F"/>
    <w:rsid w:val="006E4433"/>
    <w:rsid w:val="006E6693"/>
    <w:rsid w:val="006E7D5D"/>
    <w:rsid w:val="007039CC"/>
    <w:rsid w:val="00707A6F"/>
    <w:rsid w:val="007136F1"/>
    <w:rsid w:val="00716544"/>
    <w:rsid w:val="007316D9"/>
    <w:rsid w:val="00733C93"/>
    <w:rsid w:val="007374B4"/>
    <w:rsid w:val="00743902"/>
    <w:rsid w:val="00762FC2"/>
    <w:rsid w:val="007666CD"/>
    <w:rsid w:val="00777986"/>
    <w:rsid w:val="00794FFC"/>
    <w:rsid w:val="00795929"/>
    <w:rsid w:val="007C123C"/>
    <w:rsid w:val="007C4FF1"/>
    <w:rsid w:val="007C5AF9"/>
    <w:rsid w:val="007D27DF"/>
    <w:rsid w:val="007D587D"/>
    <w:rsid w:val="007E7D61"/>
    <w:rsid w:val="007F5C03"/>
    <w:rsid w:val="008079D9"/>
    <w:rsid w:val="00816747"/>
    <w:rsid w:val="008170DB"/>
    <w:rsid w:val="0082283F"/>
    <w:rsid w:val="00832911"/>
    <w:rsid w:val="0085297F"/>
    <w:rsid w:val="00867B5E"/>
    <w:rsid w:val="0088500A"/>
    <w:rsid w:val="0089161F"/>
    <w:rsid w:val="00892512"/>
    <w:rsid w:val="00893FDA"/>
    <w:rsid w:val="008A3A0E"/>
    <w:rsid w:val="008A7EE5"/>
    <w:rsid w:val="008D2320"/>
    <w:rsid w:val="008D7749"/>
    <w:rsid w:val="008E1DE1"/>
    <w:rsid w:val="00906C92"/>
    <w:rsid w:val="00906F67"/>
    <w:rsid w:val="00914EEF"/>
    <w:rsid w:val="00922F12"/>
    <w:rsid w:val="00923961"/>
    <w:rsid w:val="009241DA"/>
    <w:rsid w:val="009251D8"/>
    <w:rsid w:val="00925E46"/>
    <w:rsid w:val="0093483C"/>
    <w:rsid w:val="00935D4C"/>
    <w:rsid w:val="00945DBD"/>
    <w:rsid w:val="00945DC1"/>
    <w:rsid w:val="00965793"/>
    <w:rsid w:val="009771F1"/>
    <w:rsid w:val="00983773"/>
    <w:rsid w:val="00986E87"/>
    <w:rsid w:val="00991F04"/>
    <w:rsid w:val="009B3963"/>
    <w:rsid w:val="009B6269"/>
    <w:rsid w:val="009B6826"/>
    <w:rsid w:val="009C0251"/>
    <w:rsid w:val="009D193D"/>
    <w:rsid w:val="009D2226"/>
    <w:rsid w:val="009F1B6C"/>
    <w:rsid w:val="009F1C60"/>
    <w:rsid w:val="009F73CD"/>
    <w:rsid w:val="00A0405C"/>
    <w:rsid w:val="00A129F3"/>
    <w:rsid w:val="00A17D69"/>
    <w:rsid w:val="00A21216"/>
    <w:rsid w:val="00A318A3"/>
    <w:rsid w:val="00A46817"/>
    <w:rsid w:val="00A6489D"/>
    <w:rsid w:val="00A767AD"/>
    <w:rsid w:val="00A82E92"/>
    <w:rsid w:val="00A931AB"/>
    <w:rsid w:val="00A95E70"/>
    <w:rsid w:val="00AA4676"/>
    <w:rsid w:val="00AC01EA"/>
    <w:rsid w:val="00AC331A"/>
    <w:rsid w:val="00AD5362"/>
    <w:rsid w:val="00AD64D1"/>
    <w:rsid w:val="00AD6D34"/>
    <w:rsid w:val="00AF37B2"/>
    <w:rsid w:val="00AF4D5D"/>
    <w:rsid w:val="00B00BC1"/>
    <w:rsid w:val="00B00ED6"/>
    <w:rsid w:val="00B210B0"/>
    <w:rsid w:val="00B31315"/>
    <w:rsid w:val="00B356D0"/>
    <w:rsid w:val="00B37F40"/>
    <w:rsid w:val="00B40411"/>
    <w:rsid w:val="00B60A1B"/>
    <w:rsid w:val="00B66DF3"/>
    <w:rsid w:val="00B67FB0"/>
    <w:rsid w:val="00B72D1A"/>
    <w:rsid w:val="00B741B3"/>
    <w:rsid w:val="00B77BF9"/>
    <w:rsid w:val="00B81101"/>
    <w:rsid w:val="00B85A06"/>
    <w:rsid w:val="00B94F1B"/>
    <w:rsid w:val="00B95245"/>
    <w:rsid w:val="00B97FA3"/>
    <w:rsid w:val="00BA0FD8"/>
    <w:rsid w:val="00BA1901"/>
    <w:rsid w:val="00BA74BD"/>
    <w:rsid w:val="00BC1D3F"/>
    <w:rsid w:val="00BC6C4C"/>
    <w:rsid w:val="00BD216F"/>
    <w:rsid w:val="00BD3768"/>
    <w:rsid w:val="00BD6D74"/>
    <w:rsid w:val="00BE0822"/>
    <w:rsid w:val="00BE6816"/>
    <w:rsid w:val="00BF1299"/>
    <w:rsid w:val="00BF3C26"/>
    <w:rsid w:val="00C2697D"/>
    <w:rsid w:val="00C26CD3"/>
    <w:rsid w:val="00C33003"/>
    <w:rsid w:val="00C37592"/>
    <w:rsid w:val="00C463AB"/>
    <w:rsid w:val="00C54932"/>
    <w:rsid w:val="00C54F99"/>
    <w:rsid w:val="00C7502A"/>
    <w:rsid w:val="00C838EB"/>
    <w:rsid w:val="00C86A5C"/>
    <w:rsid w:val="00C919F7"/>
    <w:rsid w:val="00C9399E"/>
    <w:rsid w:val="00CA259F"/>
    <w:rsid w:val="00CA63E0"/>
    <w:rsid w:val="00CB7EE9"/>
    <w:rsid w:val="00CC0585"/>
    <w:rsid w:val="00CC0B4A"/>
    <w:rsid w:val="00CC57DA"/>
    <w:rsid w:val="00CE095D"/>
    <w:rsid w:val="00CE252B"/>
    <w:rsid w:val="00CE4AB7"/>
    <w:rsid w:val="00CF45F5"/>
    <w:rsid w:val="00CF720C"/>
    <w:rsid w:val="00D00F97"/>
    <w:rsid w:val="00D03652"/>
    <w:rsid w:val="00D12FBE"/>
    <w:rsid w:val="00D13F6C"/>
    <w:rsid w:val="00D23798"/>
    <w:rsid w:val="00D252EF"/>
    <w:rsid w:val="00D278B8"/>
    <w:rsid w:val="00D278D4"/>
    <w:rsid w:val="00D42CBB"/>
    <w:rsid w:val="00D434F0"/>
    <w:rsid w:val="00D45ACB"/>
    <w:rsid w:val="00D50415"/>
    <w:rsid w:val="00D64D2A"/>
    <w:rsid w:val="00D65CC9"/>
    <w:rsid w:val="00D735DF"/>
    <w:rsid w:val="00D81646"/>
    <w:rsid w:val="00D91299"/>
    <w:rsid w:val="00D95026"/>
    <w:rsid w:val="00DB0364"/>
    <w:rsid w:val="00DB07D0"/>
    <w:rsid w:val="00DB4445"/>
    <w:rsid w:val="00DC1C4D"/>
    <w:rsid w:val="00DC7C2C"/>
    <w:rsid w:val="00DD3E1C"/>
    <w:rsid w:val="00DD4EA3"/>
    <w:rsid w:val="00DE1149"/>
    <w:rsid w:val="00DE5B55"/>
    <w:rsid w:val="00DF139E"/>
    <w:rsid w:val="00DF56A1"/>
    <w:rsid w:val="00DF5C79"/>
    <w:rsid w:val="00DF7BB3"/>
    <w:rsid w:val="00E02FE3"/>
    <w:rsid w:val="00E10EF1"/>
    <w:rsid w:val="00E22A5B"/>
    <w:rsid w:val="00E348B8"/>
    <w:rsid w:val="00E409B2"/>
    <w:rsid w:val="00E4391A"/>
    <w:rsid w:val="00E507B7"/>
    <w:rsid w:val="00E50FAF"/>
    <w:rsid w:val="00E5704E"/>
    <w:rsid w:val="00E5778D"/>
    <w:rsid w:val="00E60EB8"/>
    <w:rsid w:val="00E63A43"/>
    <w:rsid w:val="00E63A94"/>
    <w:rsid w:val="00E70EC9"/>
    <w:rsid w:val="00E847CC"/>
    <w:rsid w:val="00EA1104"/>
    <w:rsid w:val="00EA1851"/>
    <w:rsid w:val="00EA505D"/>
    <w:rsid w:val="00EA5E99"/>
    <w:rsid w:val="00EA7AEF"/>
    <w:rsid w:val="00EB082C"/>
    <w:rsid w:val="00EB1BF3"/>
    <w:rsid w:val="00ED103C"/>
    <w:rsid w:val="00EE19C1"/>
    <w:rsid w:val="00EE1C30"/>
    <w:rsid w:val="00EE2C24"/>
    <w:rsid w:val="00EF5B44"/>
    <w:rsid w:val="00F03AE6"/>
    <w:rsid w:val="00F21FA8"/>
    <w:rsid w:val="00F31850"/>
    <w:rsid w:val="00F3721D"/>
    <w:rsid w:val="00F47F37"/>
    <w:rsid w:val="00F5179D"/>
    <w:rsid w:val="00F725E5"/>
    <w:rsid w:val="00F83B58"/>
    <w:rsid w:val="00F91939"/>
    <w:rsid w:val="00FA02A3"/>
    <w:rsid w:val="00FA0DDC"/>
    <w:rsid w:val="00FA3615"/>
    <w:rsid w:val="00FA3CA4"/>
    <w:rsid w:val="00FA7057"/>
    <w:rsid w:val="00FC6065"/>
    <w:rsid w:val="00FC6D1A"/>
    <w:rsid w:val="00FE3929"/>
    <w:rsid w:val="00FE3A88"/>
    <w:rsid w:val="00FF5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25350">
      <w:bodyDiv w:val="1"/>
      <w:marLeft w:val="0"/>
      <w:marRight w:val="0"/>
      <w:marTop w:val="0"/>
      <w:marBottom w:val="0"/>
      <w:divBdr>
        <w:top w:val="none" w:sz="0" w:space="0" w:color="auto"/>
        <w:left w:val="none" w:sz="0" w:space="0" w:color="auto"/>
        <w:bottom w:val="none" w:sz="0" w:space="0" w:color="auto"/>
        <w:right w:val="none" w:sz="0" w:space="0" w:color="auto"/>
      </w:divBdr>
    </w:div>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 w:id="330721446">
      <w:bodyDiv w:val="1"/>
      <w:marLeft w:val="0"/>
      <w:marRight w:val="0"/>
      <w:marTop w:val="0"/>
      <w:marBottom w:val="0"/>
      <w:divBdr>
        <w:top w:val="none" w:sz="0" w:space="0" w:color="auto"/>
        <w:left w:val="none" w:sz="0" w:space="0" w:color="auto"/>
        <w:bottom w:val="none" w:sz="0" w:space="0" w:color="auto"/>
        <w:right w:val="none" w:sz="0" w:space="0" w:color="auto"/>
      </w:divBdr>
    </w:div>
    <w:div w:id="111929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967E40-0D50-4593-83F5-B2117E632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2698</TotalTime>
  <Pages>20</Pages>
  <Words>4154</Words>
  <Characters>23682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27781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Gopinath Taget</cp:lastModifiedBy>
  <cp:revision>33</cp:revision>
  <dcterms:created xsi:type="dcterms:W3CDTF">2010-07-20T23:15:00Z</dcterms:created>
  <dcterms:modified xsi:type="dcterms:W3CDTF">2013-05-31T22:53:00Z</dcterms:modified>
</cp:coreProperties>
</file>