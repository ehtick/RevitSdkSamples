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7C3CC" w14:textId="77777777"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14:paraId="407F2773"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14:paraId="69194569" w14:textId="345819FD"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r w:rsidR="00EF4FEB">
        <w:fldChar w:fldCharType="begin"/>
      </w:r>
      <w:r w:rsidR="00EF4FEB">
        <w:instrText xml:space="preserve"> DATE \@ "M/d/yyyy" </w:instrText>
      </w:r>
      <w:r w:rsidR="00EF4FEB">
        <w:fldChar w:fldCharType="separate"/>
      </w:r>
      <w:ins w:id="0" w:author="Aaron Lu" w:date="2015-04-30T14:51:00Z">
        <w:r w:rsidR="00A12C77">
          <w:rPr>
            <w:noProof/>
          </w:rPr>
          <w:t>4/30/2015</w:t>
        </w:r>
      </w:ins>
      <w:del w:id="1" w:author="Aaron Lu" w:date="2015-04-30T14:51:00Z">
        <w:r w:rsidR="000B1077" w:rsidDel="00A12C77">
          <w:rPr>
            <w:noProof/>
          </w:rPr>
          <w:delText>3/11/2015</w:delText>
        </w:r>
      </w:del>
      <w:r w:rsidR="00EF4FEB">
        <w:rPr>
          <w:noProof/>
        </w:rPr>
        <w:fldChar w:fldCharType="end"/>
      </w:r>
    </w:p>
    <w:p w14:paraId="0988B6CC" w14:textId="77777777"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14:paraId="5CD967EE" w14:textId="77777777"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14:paraId="1B74FBAA" w14:textId="77777777"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14:paraId="71E7794E" w14:textId="77777777" w:rsidR="00166F35" w:rsidRDefault="00B72D1A" w:rsidP="00166F35">
      <w:pPr>
        <w:pStyle w:val="ListParagraph"/>
        <w:numPr>
          <w:ilvl w:val="0"/>
          <w:numId w:val="1"/>
        </w:numPr>
      </w:pPr>
      <w:r>
        <w:t xml:space="preserve">Implement </w:t>
      </w:r>
      <w:r w:rsidR="00D735DF">
        <w:t xml:space="preserve">an External Application </w:t>
      </w:r>
      <w:r w:rsidR="009F73CD">
        <w:t xml:space="preserve">or </w:t>
      </w:r>
      <w:r>
        <w:t xml:space="preserve">an application </w:t>
      </w:r>
      <w:r w:rsidR="009F73CD">
        <w:t xml:space="preserve">level add-in </w:t>
      </w:r>
    </w:p>
    <w:p w14:paraId="5825894A" w14:textId="77777777"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14:paraId="3310C1B6" w14:textId="77777777"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14:paraId="24E43730" w14:textId="77777777" w:rsidR="00AF37B2" w:rsidRDefault="009F73CD" w:rsidP="00AF37B2">
      <w:pPr>
        <w:pStyle w:val="ListParagraph"/>
        <w:numPr>
          <w:ilvl w:val="0"/>
          <w:numId w:val="1"/>
        </w:numPr>
      </w:pPr>
      <w:r>
        <w:t>Access a Revit model th</w:t>
      </w:r>
      <w:r w:rsidR="00CE095D">
        <w:t>rough the External Command Data</w:t>
      </w:r>
    </w:p>
    <w:p w14:paraId="6225FEA2" w14:textId="77777777" w:rsidR="00CE4AB7" w:rsidRDefault="00CE4AB7" w:rsidP="007D27DF">
      <w:r>
        <w:t xml:space="preserve">In addition, you will also have a chance to familiarize yourself with the following tools: </w:t>
      </w:r>
    </w:p>
    <w:p w14:paraId="66A670A7" w14:textId="77777777" w:rsidR="00CE4AB7" w:rsidRDefault="00CE4AB7" w:rsidP="00CE4AB7">
      <w:pPr>
        <w:pStyle w:val="ListParagraph"/>
        <w:numPr>
          <w:ilvl w:val="0"/>
          <w:numId w:val="20"/>
        </w:numPr>
      </w:pPr>
      <w:proofErr w:type="spellStart"/>
      <w:r>
        <w:t>RevitLookup</w:t>
      </w:r>
      <w:proofErr w:type="spellEnd"/>
      <w:r>
        <w:t xml:space="preserve"> </w:t>
      </w:r>
    </w:p>
    <w:p w14:paraId="1A3CB4C6" w14:textId="77777777" w:rsidR="007D27DF" w:rsidRDefault="00CE4AB7" w:rsidP="00CE4AB7">
      <w:pPr>
        <w:pStyle w:val="ListParagraph"/>
        <w:numPr>
          <w:ilvl w:val="0"/>
          <w:numId w:val="20"/>
        </w:numPr>
      </w:pPr>
      <w:r>
        <w:t xml:space="preserve">Add-In Manager </w:t>
      </w:r>
    </w:p>
    <w:p w14:paraId="25EFDE4E" w14:textId="77777777"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14:paraId="7E303006" w14:textId="77777777"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14:paraId="19AF4048" w14:textId="77777777"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14:paraId="7341C56C" w14:textId="77777777"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w:t>
      </w:r>
      <w:r w:rsidR="00C156F1">
        <w:t>x</w:t>
      </w:r>
      <w:r w:rsidR="0033544C">
        <w:t>ternalCommand.Execute</w:t>
      </w:r>
      <w:proofErr w:type="spellEnd"/>
      <w:r w:rsidR="0033544C">
        <w:t>(</w:t>
      </w:r>
      <w:proofErr w:type="gramEnd"/>
      <w:r w:rsidR="0033544C">
        <w:t xml:space="preserve">) method, and writes a few information from it. </w:t>
      </w:r>
    </w:p>
    <w:p w14:paraId="3D3FB413" w14:textId="77777777"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14:paraId="4FEC0FD9" w14:textId="77777777" w:rsidR="0010795B" w:rsidRDefault="009F1B6C" w:rsidP="0010795B">
      <w:pPr>
        <w:jc w:val="center"/>
        <w:rPr>
          <w:color w:val="984806" w:themeColor="accent6" w:themeShade="80"/>
        </w:rPr>
      </w:pPr>
      <w:r>
        <w:rPr>
          <w:noProof/>
          <w:color w:val="984806" w:themeColor="accent6" w:themeShade="80"/>
          <w:lang w:eastAsia="zh-CN"/>
        </w:rPr>
        <w:drawing>
          <wp:inline distT="0" distB="0" distL="0" distR="0" wp14:anchorId="150333BA" wp14:editId="36E432D9">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14:paraId="2E28D498" w14:textId="77777777" w:rsidR="0082283F" w:rsidRDefault="007D27DF" w:rsidP="0010795B">
      <w:pPr>
        <w:jc w:val="center"/>
      </w:pPr>
      <w:r>
        <w:t>Figure 1. “Hello World” command</w:t>
      </w:r>
    </w:p>
    <w:p w14:paraId="6F70A01C" w14:textId="77777777" w:rsidR="007D27DF" w:rsidRDefault="007D27DF" w:rsidP="0010795B">
      <w:pPr>
        <w:jc w:val="center"/>
      </w:pPr>
      <w:r>
        <w:rPr>
          <w:noProof/>
          <w:lang w:eastAsia="zh-CN"/>
        </w:rPr>
        <w:lastRenderedPageBreak/>
        <w:drawing>
          <wp:inline distT="0" distB="0" distL="0" distR="0" wp14:anchorId="6B7F8539" wp14:editId="1626C61C">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4EBB4AA8" w14:textId="77777777" w:rsidR="007D27DF" w:rsidRPr="0082283F" w:rsidRDefault="007D27DF" w:rsidP="0010795B">
      <w:pPr>
        <w:jc w:val="center"/>
      </w:pPr>
      <w:r>
        <w:t xml:space="preserve">Figure 2. “Hello World App” application </w:t>
      </w:r>
    </w:p>
    <w:p w14:paraId="022BEBDF" w14:textId="77777777" w:rsidR="0082283F" w:rsidRDefault="00237064" w:rsidP="0010795B">
      <w:pPr>
        <w:jc w:val="center"/>
        <w:rPr>
          <w:color w:val="984806" w:themeColor="accent6" w:themeShade="80"/>
        </w:rPr>
      </w:pPr>
      <w:r>
        <w:rPr>
          <w:noProof/>
          <w:lang w:eastAsia="zh-CN"/>
        </w:rPr>
        <w:drawing>
          <wp:inline distT="0" distB="0" distL="0" distR="0" wp14:anchorId="688AD0F3" wp14:editId="307EDDA2">
            <wp:extent cx="3489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6A047F82" w14:textId="77777777" w:rsidR="009F1B6C" w:rsidRDefault="009F1B6C" w:rsidP="0010795B">
      <w:pPr>
        <w:jc w:val="center"/>
        <w:rPr>
          <w:color w:val="984806" w:themeColor="accent6" w:themeShade="80"/>
        </w:rPr>
      </w:pPr>
      <w:r>
        <w:rPr>
          <w:noProof/>
          <w:color w:val="984806" w:themeColor="accent6" w:themeShade="80"/>
          <w:lang w:eastAsia="zh-CN"/>
        </w:rPr>
        <w:drawing>
          <wp:inline distT="0" distB="0" distL="0" distR="0" wp14:anchorId="0E096426" wp14:editId="1953C68C">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499C9298" w14:textId="77777777"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14:paraId="16B09F12" w14:textId="77777777" w:rsidR="007D27DF" w:rsidRDefault="007D27DF"/>
    <w:p w14:paraId="10D344D1" w14:textId="77777777" w:rsidR="00166F35" w:rsidRDefault="00040FA8">
      <w:r>
        <w:lastRenderedPageBreak/>
        <w:t xml:space="preserve">The following is the </w:t>
      </w:r>
      <w:r w:rsidR="00BC6C4C">
        <w:t xml:space="preserve">breakdown of </w:t>
      </w:r>
      <w:r>
        <w:t>step by step instructions</w:t>
      </w:r>
      <w:r w:rsidR="00BC6C4C">
        <w:t xml:space="preserve"> in this lab</w:t>
      </w:r>
      <w:r w:rsidR="007C123C">
        <w:t xml:space="preserve">: </w:t>
      </w:r>
    </w:p>
    <w:p w14:paraId="1403C026" w14:textId="77777777" w:rsidR="00BC6C4C" w:rsidRDefault="00984CE4" w:rsidP="00BC6C4C">
      <w:pPr>
        <w:pStyle w:val="ListParagraph"/>
        <w:numPr>
          <w:ilvl w:val="0"/>
          <w:numId w:val="14"/>
        </w:numPr>
      </w:pPr>
      <w:r>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14:paraId="6EEF2A73" w14:textId="77777777" w:rsidR="00A6489D" w:rsidRDefault="00A6489D" w:rsidP="00BC6C4C">
      <w:pPr>
        <w:pStyle w:val="ListParagraph"/>
        <w:numPr>
          <w:ilvl w:val="0"/>
          <w:numId w:val="14"/>
        </w:numPr>
      </w:pPr>
      <w:r>
        <w:t>Add-in Manifest</w:t>
      </w:r>
      <w:r w:rsidR="00371191">
        <w:t xml:space="preserve"> File </w:t>
      </w:r>
    </w:p>
    <w:p w14:paraId="683C63E7" w14:textId="77777777" w:rsidR="005F5829" w:rsidRDefault="005F5829" w:rsidP="00BC6C4C">
      <w:pPr>
        <w:pStyle w:val="ListParagraph"/>
        <w:numPr>
          <w:ilvl w:val="0"/>
          <w:numId w:val="14"/>
        </w:numPr>
      </w:pPr>
      <w:r>
        <w:t>Test</w:t>
      </w:r>
      <w:r w:rsidR="00EB082C">
        <w:t>ing</w:t>
      </w:r>
      <w:r>
        <w:t xml:space="preserve"> Your Command </w:t>
      </w:r>
    </w:p>
    <w:p w14:paraId="6FD184EF" w14:textId="77777777" w:rsidR="005A3420" w:rsidRDefault="002242CD" w:rsidP="00BC6C4C">
      <w:pPr>
        <w:pStyle w:val="ListParagraph"/>
        <w:numPr>
          <w:ilvl w:val="0"/>
          <w:numId w:val="14"/>
        </w:numPr>
      </w:pPr>
      <w:r>
        <w:t xml:space="preserve">“Hello World” with Simplified </w:t>
      </w:r>
      <w:r w:rsidR="005A3420">
        <w:t>Namespaces</w:t>
      </w:r>
    </w:p>
    <w:p w14:paraId="53E5B3DE" w14:textId="77777777" w:rsidR="00BC6C4C" w:rsidRDefault="00EB082C" w:rsidP="00BC6C4C">
      <w:pPr>
        <w:pStyle w:val="ListParagraph"/>
        <w:numPr>
          <w:ilvl w:val="0"/>
          <w:numId w:val="14"/>
        </w:numPr>
      </w:pPr>
      <w:r>
        <w:t xml:space="preserve">“Hello World App”: an External Application. </w:t>
      </w:r>
    </w:p>
    <w:p w14:paraId="2E322CFB" w14:textId="77777777"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14:paraId="55F47126" w14:textId="77777777" w:rsidR="00E63A94" w:rsidRDefault="00E63A94" w:rsidP="00E63A94">
      <w:pPr>
        <w:pStyle w:val="ListParagraph"/>
        <w:ind w:left="360"/>
      </w:pPr>
    </w:p>
    <w:p w14:paraId="1DA5A216" w14:textId="77777777" w:rsidR="00A6489D" w:rsidRPr="00040FA8" w:rsidRDefault="00A6489D" w:rsidP="00E63A94">
      <w:pPr>
        <w:pStyle w:val="ListParagraph"/>
        <w:ind w:left="360"/>
      </w:pPr>
    </w:p>
    <w:p w14:paraId="7647F351" w14:textId="77777777" w:rsidR="00AF4D5D" w:rsidRDefault="00B94F1B" w:rsidP="00AF4D5D">
      <w:pPr>
        <w:pStyle w:val="ListParagraph"/>
        <w:numPr>
          <w:ilvl w:val="0"/>
          <w:numId w:val="5"/>
        </w:numPr>
        <w:rPr>
          <w:b/>
          <w:sz w:val="28"/>
        </w:rPr>
      </w:pPr>
      <w:bookmarkStart w:id="2" w:name="defineExternalCommand"/>
      <w:r>
        <w:rPr>
          <w:b/>
          <w:sz w:val="28"/>
        </w:rPr>
        <w:t xml:space="preserve">“Hello World”: </w:t>
      </w:r>
      <w:r w:rsidR="00D434F0" w:rsidRPr="009D2226">
        <w:rPr>
          <w:b/>
          <w:sz w:val="28"/>
        </w:rPr>
        <w:t>an External C</w:t>
      </w:r>
      <w:r w:rsidR="00B40411" w:rsidRPr="009D2226">
        <w:rPr>
          <w:b/>
          <w:sz w:val="28"/>
        </w:rPr>
        <w:t>ommand</w:t>
      </w:r>
      <w:bookmarkEnd w:id="2"/>
      <w:r w:rsidR="00A46817">
        <w:rPr>
          <w:b/>
          <w:sz w:val="28"/>
        </w:rPr>
        <w:t xml:space="preserve"> </w:t>
      </w:r>
    </w:p>
    <w:p w14:paraId="414E55A6" w14:textId="77777777"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w:t>
      </w:r>
      <w:r w:rsidR="00237064">
        <w:t>2</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14:paraId="4FB1445B" w14:textId="77777777" w:rsidR="000B1077" w:rsidRDefault="000B1077" w:rsidP="000B1077">
      <w:r>
        <w:t xml:space="preserve">If you are not yet </w:t>
      </w:r>
      <w:r w:rsidRPr="00AF4D5D">
        <w:t xml:space="preserve">familiar with </w:t>
      </w:r>
      <w:r>
        <w:t xml:space="preserve">MSVS or class library, </w:t>
      </w:r>
      <w:hyperlink r:id="rId10" w:history="1">
        <w:r w:rsidRPr="004E3CD7">
          <w:rPr>
            <w:rStyle w:val="Hyperlink"/>
            <w:rFonts w:cstheme="minorBidi"/>
          </w:rPr>
          <w:t>Revit API Developer Guide on Autodesk Help</w:t>
        </w:r>
      </w:hyperlink>
      <w:r>
        <w:t xml:space="preserve"> provides good walkthroughs for a Hello World in both </w:t>
      </w:r>
      <w:hyperlink r:id="rId11" w:history="1">
        <w:r w:rsidRPr="00642FF0">
          <w:rPr>
            <w:rStyle w:val="Hyperlink"/>
            <w:rFonts w:cstheme="minorBidi"/>
          </w:rPr>
          <w:t>VB.NET</w:t>
        </w:r>
      </w:hyperlink>
      <w:r>
        <w:t xml:space="preserve"> and </w:t>
      </w:r>
      <w:hyperlink r:id="rId12" w:history="1">
        <w:r w:rsidRPr="00642FF0">
          <w:rPr>
            <w:rStyle w:val="Hyperlink"/>
            <w:rFonts w:cstheme="minorBidi"/>
          </w:rPr>
          <w:t>C#</w:t>
        </w:r>
      </w:hyperlink>
      <w:r>
        <w:t xml:space="preserve">. </w:t>
      </w:r>
    </w:p>
    <w:p w14:paraId="173D30C6" w14:textId="77777777"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14:paraId="2184CA03" w14:textId="77777777" w:rsidR="00892512" w:rsidRDefault="00892512" w:rsidP="00AF4D5D">
      <w:pPr>
        <w:pStyle w:val="ListParagraph"/>
        <w:ind w:left="360"/>
      </w:pPr>
    </w:p>
    <w:p w14:paraId="7E46A3C3" w14:textId="77777777"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14:paraId="77056566" w14:textId="77777777" w:rsidR="00A6489D" w:rsidRDefault="00A6489D" w:rsidP="00A6489D">
      <w:pPr>
        <w:pStyle w:val="ListParagraph"/>
        <w:ind w:left="360"/>
      </w:pPr>
    </w:p>
    <w:p w14:paraId="250FFA1C" w14:textId="77777777"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14:paraId="70FAC7FB" w14:textId="77777777"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14:paraId="5FD6D0C8" w14:textId="77777777"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14:paraId="4F147860" w14:textId="77777777" w:rsidR="00D91299" w:rsidRDefault="00D91299" w:rsidP="00A6489D">
      <w:pPr>
        <w:pStyle w:val="ListParagraph"/>
        <w:numPr>
          <w:ilvl w:val="0"/>
          <w:numId w:val="30"/>
        </w:numPr>
      </w:pPr>
      <w:r>
        <w:t xml:space="preserve">Command class name: </w:t>
      </w:r>
      <w:r w:rsidR="006C3465" w:rsidRPr="00A6489D">
        <w:rPr>
          <w:b/>
        </w:rPr>
        <w:t>HelloWorld</w:t>
      </w:r>
      <w:r>
        <w:t xml:space="preserve"> </w:t>
      </w:r>
      <w:r w:rsidR="001B193D">
        <w:t xml:space="preserve">(We’ll define this shortly.) </w:t>
      </w:r>
    </w:p>
    <w:p w14:paraId="5F5ACE0B" w14:textId="77777777" w:rsidR="0051326D" w:rsidRDefault="0051326D" w:rsidP="00B37F40">
      <w:pPr>
        <w:pStyle w:val="ListParagraph"/>
        <w:ind w:left="360"/>
      </w:pPr>
    </w:p>
    <w:p w14:paraId="399F6DAA" w14:textId="77777777"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14:paraId="343EDB4A" w14:textId="77777777" w:rsidR="001B193D" w:rsidRDefault="001B193D" w:rsidP="00F5179D">
      <w:pPr>
        <w:pStyle w:val="ListParagraph"/>
        <w:ind w:left="360"/>
      </w:pPr>
    </w:p>
    <w:p w14:paraId="6A6F7920" w14:textId="77777777" w:rsidR="00F5179D" w:rsidRPr="00EA505D" w:rsidRDefault="00EA505D" w:rsidP="00A6489D">
      <w:pPr>
        <w:pStyle w:val="ListParagraph"/>
        <w:ind w:left="0"/>
        <w:rPr>
          <w:b/>
        </w:rPr>
      </w:pPr>
      <w:r>
        <w:rPr>
          <w:b/>
        </w:rPr>
        <w:t xml:space="preserve">Required </w:t>
      </w:r>
      <w:r w:rsidRPr="00EA505D">
        <w:rPr>
          <w:b/>
        </w:rPr>
        <w:t xml:space="preserve">References: </w:t>
      </w:r>
    </w:p>
    <w:p w14:paraId="5186B942" w14:textId="77777777" w:rsidR="00B37F40" w:rsidRDefault="001B193D" w:rsidP="00A6489D">
      <w:pPr>
        <w:pStyle w:val="ListParagraph"/>
        <w:ind w:left="0"/>
      </w:pPr>
      <w:r>
        <w:t xml:space="preserve">Add references.  </w:t>
      </w:r>
      <w:r w:rsidR="0051326D">
        <w:t xml:space="preserve">We will need the following reference at least:  </w:t>
      </w:r>
    </w:p>
    <w:p w14:paraId="387E03C0" w14:textId="77777777" w:rsidR="002938EB" w:rsidRDefault="006C3465" w:rsidP="00A6489D">
      <w:pPr>
        <w:pStyle w:val="ListParagraph"/>
        <w:numPr>
          <w:ilvl w:val="0"/>
          <w:numId w:val="17"/>
        </w:numPr>
        <w:ind w:left="720"/>
      </w:pPr>
      <w:r>
        <w:t>System.dll</w:t>
      </w:r>
    </w:p>
    <w:p w14:paraId="5562B05E" w14:textId="77777777"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14:paraId="4614FB43" w14:textId="77777777"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&lt;Revit install&gt;\</w:t>
      </w:r>
      <w:r w:rsidR="001D6EC5" w:rsidDel="001D6EC5">
        <w:t xml:space="preserve"> </w:t>
      </w:r>
      <w:r w:rsidR="00471F38">
        <w:t xml:space="preserve"> </w:t>
      </w:r>
      <w:r>
        <w:t xml:space="preserve">folder) </w:t>
      </w:r>
    </w:p>
    <w:p w14:paraId="2DF80F82" w14:textId="77777777" w:rsidR="006C3465" w:rsidRDefault="0051326D" w:rsidP="00A6489D">
      <w:pPr>
        <w:pStyle w:val="ListParagraph"/>
        <w:numPr>
          <w:ilvl w:val="0"/>
          <w:numId w:val="17"/>
        </w:numPr>
        <w:ind w:left="720"/>
      </w:pPr>
      <w:r>
        <w:t>RevitAPIUI</w:t>
      </w:r>
      <w:r w:rsidR="006C3465">
        <w:t>.dll</w:t>
      </w:r>
      <w:r w:rsidR="00EA505D">
        <w:t xml:space="preserve"> (same as above) </w:t>
      </w:r>
    </w:p>
    <w:p w14:paraId="2077C3B9" w14:textId="77777777" w:rsidR="00EA505D" w:rsidRDefault="00EA505D" w:rsidP="00A6489D">
      <w:pPr>
        <w:pStyle w:val="ListParagraph"/>
        <w:ind w:left="0"/>
      </w:pPr>
    </w:p>
    <w:p w14:paraId="2D9C4D5A" w14:textId="77777777" w:rsidR="005E0EAF" w:rsidRDefault="005E0EAF" w:rsidP="005E0EAF">
      <w:pPr>
        <w:pStyle w:val="ListParagraph"/>
        <w:ind w:left="0"/>
      </w:pPr>
      <w:r>
        <w:t xml:space="preserve">Make sure to set “Copy Local” to False when you reference them. </w:t>
      </w:r>
    </w:p>
    <w:p w14:paraId="60503190" w14:textId="77777777" w:rsidR="005E0EAF" w:rsidRDefault="005E0EAF" w:rsidP="00A6489D">
      <w:pPr>
        <w:pStyle w:val="ListParagraph"/>
        <w:ind w:left="0"/>
      </w:pPr>
    </w:p>
    <w:p w14:paraId="7F8A402B" w14:textId="77777777" w:rsidR="00EA505D" w:rsidRPr="00EA505D" w:rsidRDefault="00EA505D" w:rsidP="00A6489D">
      <w:pPr>
        <w:pStyle w:val="ListParagraph"/>
        <w:ind w:left="0"/>
        <w:rPr>
          <w:b/>
        </w:rPr>
      </w:pPr>
      <w:r>
        <w:rPr>
          <w:b/>
        </w:rPr>
        <w:t xml:space="preserve">Required </w:t>
      </w:r>
      <w:r w:rsidRPr="00EA505D">
        <w:rPr>
          <w:b/>
        </w:rPr>
        <w:t xml:space="preserve">Namespaces: </w:t>
      </w:r>
    </w:p>
    <w:p w14:paraId="75CCB02C" w14:textId="77777777" w:rsidR="00F5179D" w:rsidRDefault="00AF4D5D" w:rsidP="00A6489D">
      <w:pPr>
        <w:pStyle w:val="ListParagraph"/>
        <w:ind w:left="0"/>
      </w:pPr>
      <w:r>
        <w:lastRenderedPageBreak/>
        <w:t>I</w:t>
      </w:r>
      <w:r w:rsidR="001B193D">
        <w:t>n addition to the default</w:t>
      </w:r>
      <w:r w:rsidR="00F5179D">
        <w:t xml:space="preserve"> setting, add the following</w:t>
      </w:r>
      <w:r>
        <w:t xml:space="preserve"> namespaces to your projects</w:t>
      </w:r>
      <w:r w:rsidR="00F5179D">
        <w:t xml:space="preserve">: </w:t>
      </w:r>
    </w:p>
    <w:p w14:paraId="488F803E" w14:textId="77777777" w:rsidR="00F5179D" w:rsidRDefault="00F5179D" w:rsidP="00A6489D">
      <w:pPr>
        <w:pStyle w:val="ListParagraph"/>
        <w:numPr>
          <w:ilvl w:val="0"/>
          <w:numId w:val="18"/>
        </w:numPr>
        <w:ind w:left="720"/>
      </w:pPr>
      <w:proofErr w:type="spellStart"/>
      <w:r>
        <w:t>System.Linq</w:t>
      </w:r>
      <w:proofErr w:type="spellEnd"/>
    </w:p>
    <w:p w14:paraId="4437B8E5" w14:textId="77777777" w:rsidR="00F5179D" w:rsidRDefault="00F5179D" w:rsidP="00A6489D">
      <w:pPr>
        <w:pStyle w:val="ListParagraph"/>
        <w:numPr>
          <w:ilvl w:val="0"/>
          <w:numId w:val="18"/>
        </w:numPr>
        <w:ind w:left="720"/>
      </w:pPr>
      <w:proofErr w:type="spellStart"/>
      <w:r>
        <w:t>Autodesk.Revit.DB</w:t>
      </w:r>
      <w:proofErr w:type="spellEnd"/>
    </w:p>
    <w:p w14:paraId="28BCF206" w14:textId="77777777" w:rsidR="00F5179D" w:rsidRDefault="00F5179D" w:rsidP="00A6489D">
      <w:pPr>
        <w:pStyle w:val="ListParagraph"/>
        <w:numPr>
          <w:ilvl w:val="0"/>
          <w:numId w:val="18"/>
        </w:numPr>
        <w:ind w:left="720"/>
      </w:pPr>
      <w:proofErr w:type="spellStart"/>
      <w:r>
        <w:t>Autodesk.Revit.UI</w:t>
      </w:r>
      <w:proofErr w:type="spellEnd"/>
    </w:p>
    <w:p w14:paraId="739D98EF" w14:textId="77777777" w:rsidR="00BF53B0" w:rsidRDefault="00BF53B0" w:rsidP="00A6489D">
      <w:pPr>
        <w:pStyle w:val="ListParagraph"/>
        <w:numPr>
          <w:ilvl w:val="0"/>
          <w:numId w:val="18"/>
        </w:numPr>
        <w:ind w:left="720"/>
      </w:pPr>
      <w:proofErr w:type="spellStart"/>
      <w:r>
        <w:t>Autodesk.Revit.Attributes</w:t>
      </w:r>
      <w:proofErr w:type="spellEnd"/>
      <w:r>
        <w:t xml:space="preserve"> </w:t>
      </w:r>
    </w:p>
    <w:p w14:paraId="0000F0FB" w14:textId="77777777"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Revit Application) </w:t>
      </w:r>
      <w:r w:rsidR="001F3383">
        <w:br/>
      </w:r>
    </w:p>
    <w:p w14:paraId="3F296CE1" w14:textId="77777777"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14:paraId="3342C736" w14:textId="77777777"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14:paraId="23E13138" w14:textId="77777777" w:rsidR="001B193D" w:rsidRPr="001B193D" w:rsidRDefault="001F3383" w:rsidP="00A6489D">
      <w:pPr>
        <w:pStyle w:val="ListParagraph"/>
        <w:ind w:left="0"/>
      </w:pPr>
      <w:r w:rsidRPr="001B193D">
        <w:t>This error can be avoided if you use</w:t>
      </w:r>
      <w:r w:rsidR="00AD64D1">
        <w:t xml:space="preserve"> project level import settings. </w:t>
      </w:r>
    </w:p>
    <w:p w14:paraId="1129F994" w14:textId="77777777"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14:paraId="12585A24"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14:paraId="6286D378"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14:paraId="696B8BDE" w14:textId="77777777"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14:paraId="5DE1A55A" w14:textId="77777777"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14:paraId="34916881" w14:textId="77777777" w:rsidR="00B37F40" w:rsidRDefault="00B37F40" w:rsidP="00B37F40">
      <w:pPr>
        <w:pStyle w:val="ListParagraph"/>
        <w:ind w:left="360"/>
      </w:pPr>
    </w:p>
    <w:p w14:paraId="4962EB8A" w14:textId="77777777" w:rsidR="00B37F40" w:rsidRDefault="0005721A" w:rsidP="00106A2E">
      <w:pPr>
        <w:pStyle w:val="ListParagraph"/>
        <w:numPr>
          <w:ilvl w:val="1"/>
          <w:numId w:val="5"/>
        </w:numPr>
      </w:pPr>
      <w:r>
        <w:t xml:space="preserve"> Add the following code to 1_HelloWorld.</w:t>
      </w:r>
      <w:r w:rsidR="005B4361">
        <w:rPr>
          <w:rFonts w:hint="eastAsia"/>
          <w:lang w:eastAsia="zh-CN"/>
        </w:rPr>
        <w:t>cs</w:t>
      </w:r>
      <w:r w:rsidR="005B4361">
        <w:t xml:space="preserve"> </w:t>
      </w:r>
      <w:r>
        <w:t>(or .</w:t>
      </w:r>
      <w:proofErr w:type="spellStart"/>
      <w:r w:rsidR="005B4361">
        <w:rPr>
          <w:rFonts w:hint="eastAsia"/>
          <w:lang w:eastAsia="zh-CN"/>
        </w:rPr>
        <w:t>vb</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14:paraId="72F2DC54" w14:textId="77777777"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14:paraId="69FB827E" w14:textId="77777777" w:rsidR="005661FC" w:rsidRDefault="005661FC" w:rsidP="00B2212D">
      <w:pPr>
        <w:pStyle w:val="Code"/>
        <w:rPr>
          <w:lang w:val="en-GB"/>
        </w:rPr>
      </w:pPr>
      <w:r>
        <w:rPr>
          <w:lang w:val="en-GB"/>
        </w:rPr>
        <w:t>///</w:t>
      </w:r>
      <w:r>
        <w:rPr>
          <w:color w:val="008000"/>
          <w:lang w:val="en-GB"/>
        </w:rPr>
        <w:t xml:space="preserve"> Hello World #1 - A minimum Revit external command. </w:t>
      </w:r>
    </w:p>
    <w:p w14:paraId="70C9FEE7" w14:textId="77777777" w:rsidR="005661FC" w:rsidRDefault="005661FC" w:rsidP="00B2212D">
      <w:pPr>
        <w:pStyle w:val="Code"/>
        <w:rPr>
          <w:lang w:val="en-GB"/>
        </w:rPr>
      </w:pPr>
      <w:r>
        <w:rPr>
          <w:lang w:val="en-GB"/>
        </w:rPr>
        <w:t>///</w:t>
      </w:r>
      <w:r>
        <w:rPr>
          <w:color w:val="008000"/>
          <w:lang w:val="en-GB"/>
        </w:rPr>
        <w:t xml:space="preserve"> </w:t>
      </w:r>
      <w:r>
        <w:rPr>
          <w:lang w:val="en-GB"/>
        </w:rPr>
        <w:t>&lt;/summary&gt;</w:t>
      </w:r>
    </w:p>
    <w:p w14:paraId="1044C9AD" w14:textId="639A552F"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w:t>
      </w:r>
      <w:r w:rsidR="00A12C77">
        <w:rPr>
          <w:lang w:val="en-GB"/>
        </w:rPr>
        <w:t>ReadOnly</w:t>
      </w:r>
      <w:r>
        <w:rPr>
          <w:lang w:val="en-GB"/>
        </w:rPr>
        <w:t xml:space="preserve"> )]</w:t>
      </w:r>
    </w:p>
    <w:p w14:paraId="39F998BC" w14:textId="77777777"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14:paraId="3765488D" w14:textId="77777777" w:rsidR="005661FC" w:rsidRDefault="005661FC" w:rsidP="00B2212D">
      <w:pPr>
        <w:pStyle w:val="Code"/>
        <w:rPr>
          <w:lang w:val="en-GB"/>
        </w:rPr>
      </w:pPr>
      <w:r>
        <w:rPr>
          <w:lang w:val="en-GB"/>
        </w:rPr>
        <w:t>{</w:t>
      </w:r>
    </w:p>
    <w:p w14:paraId="439D2469" w14:textId="77777777"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14:paraId="7E8AAC27"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14:paraId="28FB5678" w14:textId="77777777"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14:paraId="4D310EA3" w14:textId="77777777"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14:paraId="6E0B6345" w14:textId="77777777" w:rsidR="005661FC" w:rsidRDefault="005661FC" w:rsidP="00B2212D">
      <w:pPr>
        <w:pStyle w:val="Code"/>
        <w:rPr>
          <w:lang w:val="en-GB"/>
        </w:rPr>
      </w:pPr>
      <w:r>
        <w:rPr>
          <w:lang w:val="en-GB"/>
        </w:rPr>
        <w:t xml:space="preserve">  {</w:t>
      </w:r>
    </w:p>
    <w:p w14:paraId="45EC4906" w14:textId="77777777"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14:paraId="14BA47DE" w14:textId="77777777" w:rsidR="005661FC" w:rsidRDefault="005661FC" w:rsidP="00B2212D">
      <w:pPr>
        <w:pStyle w:val="Code"/>
        <w:rPr>
          <w:lang w:val="en-GB"/>
        </w:rPr>
      </w:pPr>
      <w:r>
        <w:rPr>
          <w:lang w:val="en-GB"/>
        </w:rPr>
        <w:t xml:space="preserve">      </w:t>
      </w:r>
      <w:r>
        <w:rPr>
          <w:color w:val="A31515"/>
          <w:lang w:val="en-GB"/>
        </w:rPr>
        <w:t>"My Dialog Title"</w:t>
      </w:r>
      <w:r>
        <w:rPr>
          <w:lang w:val="en-GB"/>
        </w:rPr>
        <w:t>,</w:t>
      </w:r>
    </w:p>
    <w:p w14:paraId="4963DD93" w14:textId="77777777"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14:paraId="173826A6" w14:textId="77777777" w:rsidR="00B2212D" w:rsidRDefault="00B2212D" w:rsidP="00B2212D">
      <w:pPr>
        <w:pStyle w:val="Code"/>
        <w:rPr>
          <w:lang w:val="en-GB"/>
        </w:rPr>
      </w:pPr>
    </w:p>
    <w:p w14:paraId="602F6467" w14:textId="77777777"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14:paraId="152BA2CE" w14:textId="77777777" w:rsidR="005661FC" w:rsidRDefault="005661FC" w:rsidP="00B2212D">
      <w:pPr>
        <w:pStyle w:val="Code"/>
        <w:rPr>
          <w:lang w:val="en-GB"/>
        </w:rPr>
      </w:pPr>
      <w:r>
        <w:rPr>
          <w:lang w:val="en-GB"/>
        </w:rPr>
        <w:t xml:space="preserve">  }</w:t>
      </w:r>
    </w:p>
    <w:p w14:paraId="46117514" w14:textId="77777777" w:rsidR="005661FC" w:rsidRDefault="005661FC" w:rsidP="00B2212D">
      <w:pPr>
        <w:pStyle w:val="Code"/>
        <w:rPr>
          <w:lang w:val="en-GB"/>
        </w:rPr>
      </w:pPr>
      <w:r>
        <w:rPr>
          <w:lang w:val="en-GB"/>
        </w:rPr>
        <w:t>}</w:t>
      </w:r>
    </w:p>
    <w:p w14:paraId="26C55B9B" w14:textId="77777777" w:rsidR="006326E7" w:rsidRDefault="006326E7" w:rsidP="005661FC">
      <w:pPr>
        <w:shd w:val="clear" w:color="auto" w:fill="E6E6E6"/>
        <w:autoSpaceDE w:val="0"/>
        <w:autoSpaceDN w:val="0"/>
        <w:adjustRightInd w:val="0"/>
        <w:spacing w:after="0" w:line="240" w:lineRule="auto"/>
      </w:pPr>
      <w:r w:rsidRPr="003E4DD4">
        <w:rPr>
          <w:b/>
        </w:rPr>
        <w:t>&lt;/C#&gt;</w:t>
      </w:r>
      <w:r>
        <w:t xml:space="preserve"> </w:t>
      </w:r>
    </w:p>
    <w:p w14:paraId="7C580CE4" w14:textId="77777777" w:rsidR="00B2212D" w:rsidRDefault="00B2212D" w:rsidP="00AD64D1"/>
    <w:p w14:paraId="58F380E3" w14:textId="77777777" w:rsidR="00AD64D1" w:rsidRDefault="00F03AE6" w:rsidP="00AD64D1">
      <w:r w:rsidRPr="00094ECE">
        <w:t>Our command cla</w:t>
      </w:r>
      <w:r w:rsidR="00AD64D1">
        <w:t xml:space="preserve">ss is called “HelloWorld” and it </w:t>
      </w:r>
      <w:r w:rsidR="005E004B">
        <w:t xml:space="preserve">is </w:t>
      </w:r>
      <w:r w:rsidR="00AD64D1">
        <w:t>defined</w:t>
      </w:r>
      <w:r w:rsidR="005E004B">
        <w:t xml:space="preserve"> as </w:t>
      </w:r>
      <w:r w:rsidR="00AD64D1">
        <w:t xml:space="preserve">following:  </w:t>
      </w:r>
    </w:p>
    <w:p w14:paraId="10A45A43" w14:textId="77777777"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14:paraId="0C276EFF" w14:textId="77777777"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14:paraId="5FD9D805" w14:textId="77777777"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14:paraId="4341182D" w14:textId="77777777"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 xml:space="preserve">These are not an optional. Without them Revit will not </w:t>
      </w:r>
      <w:proofErr w:type="gramStart"/>
      <w:r w:rsidR="005E004B" w:rsidRPr="002C717A">
        <w:t>r</w:t>
      </w:r>
      <w:r w:rsidR="005E004B">
        <w:t>ecognize</w:t>
      </w:r>
      <w:proofErr w:type="gramEnd"/>
      <w:r w:rsidR="005E004B">
        <w:t xml:space="preserve"> your command. </w:t>
      </w:r>
    </w:p>
    <w:p w14:paraId="33494074" w14:textId="77777777" w:rsidR="002C717A" w:rsidRDefault="00A931AB" w:rsidP="002C717A">
      <w:pPr>
        <w:pStyle w:val="ListParagraph"/>
        <w:numPr>
          <w:ilvl w:val="0"/>
          <w:numId w:val="25"/>
        </w:numPr>
      </w:pPr>
      <w:r>
        <w:t xml:space="preserve">Transaction mode </w:t>
      </w:r>
      <w:r w:rsidR="002C717A">
        <w:t xml:space="preserve">– </w:t>
      </w:r>
      <w:r>
        <w:t>controls the behavior of transaction, either by Automatic</w:t>
      </w:r>
      <w:r w:rsidR="007A3B1C">
        <w:rPr>
          <w:rFonts w:hint="eastAsia"/>
          <w:lang w:eastAsia="zh-CN"/>
        </w:rPr>
        <w:t xml:space="preserve"> (not recommended)</w:t>
      </w:r>
      <w:r>
        <w:t xml:space="preserve">, Manual or </w:t>
      </w:r>
      <w:proofErr w:type="spellStart"/>
      <w:r>
        <w:t>ReadOnly</w:t>
      </w:r>
      <w:proofErr w:type="spellEnd"/>
      <w:r>
        <w:t xml:space="preserve"> (no transaction).</w:t>
      </w:r>
    </w:p>
    <w:p w14:paraId="1C3A6E45" w14:textId="77777777" w:rsidR="00A46817" w:rsidRDefault="001455AD" w:rsidP="001455AD">
      <w:r>
        <w:t xml:space="preserve">(Note: The attributes are added since Revit 2011. In Revit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rsidR="00B250D6">
        <w:t>Since</w:t>
      </w:r>
      <w:r>
        <w:t xml:space="preserve"> 2012, regeneration is always manual.) </w:t>
      </w:r>
    </w:p>
    <w:p w14:paraId="08A51587" w14:textId="77777777"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14:paraId="403781F5" w14:textId="77777777" w:rsidR="00E332DF" w:rsidRDefault="00E332DF" w:rsidP="00A46817">
      <w:pPr>
        <w:pStyle w:val="ListParagraph"/>
        <w:autoSpaceDE w:val="0"/>
        <w:autoSpaceDN w:val="0"/>
        <w:adjustRightInd w:val="0"/>
        <w:spacing w:after="0" w:line="240" w:lineRule="auto"/>
        <w:ind w:left="360"/>
      </w:pPr>
    </w:p>
    <w:p w14:paraId="2C816A66" w14:textId="77777777" w:rsidR="00A46817" w:rsidRDefault="00A46817" w:rsidP="00A46817">
      <w:pPr>
        <w:pStyle w:val="ListParagraph"/>
        <w:autoSpaceDE w:val="0"/>
        <w:autoSpaceDN w:val="0"/>
        <w:adjustRightInd w:val="0"/>
        <w:spacing w:after="0" w:line="240" w:lineRule="auto"/>
        <w:ind w:left="360"/>
      </w:pPr>
    </w:p>
    <w:p w14:paraId="7BDB8F16" w14:textId="77777777" w:rsidR="00A46817" w:rsidRPr="00EE2C24" w:rsidRDefault="00A46817" w:rsidP="00A46817">
      <w:pPr>
        <w:rPr>
          <w:b/>
          <w:u w:val="single"/>
        </w:rPr>
      </w:pPr>
      <w:r>
        <w:rPr>
          <w:b/>
          <w:sz w:val="28"/>
        </w:rPr>
        <w:t xml:space="preserve">2.  </w:t>
      </w:r>
      <w:bookmarkStart w:id="3" w:name="checkValidityOfDocumentContext"/>
      <w:r w:rsidR="00371191">
        <w:rPr>
          <w:b/>
          <w:sz w:val="28"/>
        </w:rPr>
        <w:t>Add-</w:t>
      </w:r>
      <w:r>
        <w:rPr>
          <w:b/>
          <w:sz w:val="28"/>
        </w:rPr>
        <w:t>in Manifest</w:t>
      </w:r>
      <w:bookmarkEnd w:id="3"/>
      <w:r w:rsidR="00371191">
        <w:rPr>
          <w:b/>
          <w:sz w:val="28"/>
        </w:rPr>
        <w:t xml:space="preserve"> File </w:t>
      </w:r>
    </w:p>
    <w:p w14:paraId="310D3C80" w14:textId="77777777"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14:paraId="63D6B791" w14:textId="77777777" w:rsidR="003F77B8" w:rsidRDefault="003F77B8" w:rsidP="00A46817">
      <w:pPr>
        <w:autoSpaceDE w:val="0"/>
        <w:autoSpaceDN w:val="0"/>
        <w:adjustRightInd w:val="0"/>
        <w:spacing w:after="0" w:line="240" w:lineRule="auto"/>
      </w:pPr>
    </w:p>
    <w:p w14:paraId="3F4D10F0" w14:textId="77777777" w:rsidR="003F77B8" w:rsidRDefault="003F77B8" w:rsidP="00A46817">
      <w:pPr>
        <w:autoSpaceDE w:val="0"/>
        <w:autoSpaceDN w:val="0"/>
        <w:adjustRightInd w:val="0"/>
        <w:spacing w:after="0" w:line="240" w:lineRule="auto"/>
      </w:pPr>
      <w:r>
        <w:t>For Windows 7</w:t>
      </w:r>
      <w:r w:rsidR="007A3B1C">
        <w:rPr>
          <w:rFonts w:hint="eastAsia"/>
          <w:lang w:eastAsia="zh-CN"/>
        </w:rPr>
        <w:t xml:space="preserve"> and 8</w:t>
      </w:r>
      <w:r>
        <w:t>:</w:t>
      </w:r>
    </w:p>
    <w:p w14:paraId="0A8FAA2C" w14:textId="77777777"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8014EF">
        <w:t>2016</w:t>
      </w:r>
      <w:r w:rsidRPr="003F77B8">
        <w:t>\</w:t>
      </w:r>
    </w:p>
    <w:p w14:paraId="44800B70" w14:textId="77777777"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8014EF">
        <w:t>2016</w:t>
      </w:r>
      <w:r w:rsidRPr="003F77B8">
        <w:t>\</w:t>
      </w:r>
    </w:p>
    <w:p w14:paraId="7F439D07" w14:textId="77777777" w:rsidR="003F77B8" w:rsidRDefault="003F77B8" w:rsidP="00A46817">
      <w:pPr>
        <w:autoSpaceDE w:val="0"/>
        <w:autoSpaceDN w:val="0"/>
        <w:adjustRightInd w:val="0"/>
        <w:spacing w:after="0" w:line="240" w:lineRule="auto"/>
      </w:pPr>
    </w:p>
    <w:p w14:paraId="5FEC1179" w14:textId="77777777"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14:paraId="7E673994" w14:textId="77777777" w:rsidR="009F1C60" w:rsidRDefault="009F1C60" w:rsidP="00A46817">
      <w:pPr>
        <w:autoSpaceDE w:val="0"/>
        <w:autoSpaceDN w:val="0"/>
        <w:adjustRightInd w:val="0"/>
        <w:spacing w:after="0" w:line="240" w:lineRule="auto"/>
      </w:pPr>
    </w:p>
    <w:p w14:paraId="5918CED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14:paraId="27C2D8B5"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790054B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1CBFF7AF"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0B8DB564"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56747560"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4CC7B89E"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5026FF3" w14:textId="77777777"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14:paraId="698D7BFD" w14:textId="77777777"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14:paraId="73DA9A62" w14:textId="77777777"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14:paraId="24619D03" w14:textId="77777777"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4FD135DC" w14:textId="77777777" w:rsidR="003052C9" w:rsidRDefault="003052C9" w:rsidP="003052C9">
      <w:pPr>
        <w:autoSpaceDE w:val="0"/>
        <w:autoSpaceDN w:val="0"/>
        <w:adjustRightInd w:val="0"/>
        <w:spacing w:after="0" w:line="240" w:lineRule="auto"/>
      </w:pPr>
    </w:p>
    <w:p w14:paraId="280C147C" w14:textId="77777777" w:rsidR="009F1C60" w:rsidRDefault="009F1C60" w:rsidP="009F1C60">
      <w:pPr>
        <w:autoSpaceDE w:val="0"/>
        <w:autoSpaceDN w:val="0"/>
        <w:adjustRightInd w:val="0"/>
        <w:spacing w:after="0" w:line="240" w:lineRule="auto"/>
      </w:pPr>
      <w:r>
        <w:t xml:space="preserve">This includes information about: </w:t>
      </w:r>
    </w:p>
    <w:p w14:paraId="727AB189" w14:textId="77777777" w:rsidR="009F1C60" w:rsidRPr="001D3102" w:rsidRDefault="006B1CAE" w:rsidP="009F1C60">
      <w:pPr>
        <w:pStyle w:val="ListParagraph"/>
        <w:numPr>
          <w:ilvl w:val="0"/>
          <w:numId w:val="41"/>
        </w:numPr>
        <w:autoSpaceDE w:val="0"/>
        <w:autoSpaceDN w:val="0"/>
        <w:adjustRightInd w:val="0"/>
        <w:spacing w:after="0" w:line="240" w:lineRule="auto"/>
      </w:pPr>
      <w:r w:rsidRPr="001D3102">
        <w:lastRenderedPageBreak/>
        <w:t>Type of your add-in, command or application</w:t>
      </w:r>
    </w:p>
    <w:p w14:paraId="67F9C276"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14:paraId="73A6261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14:paraId="480F6E62" w14:textId="77777777"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14:paraId="130A8A88" w14:textId="77777777"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14:paraId="16715096" w14:textId="77777777"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3" w:history="1">
        <w:r w:rsidRPr="00137546">
          <w:rPr>
            <w:rStyle w:val="Hyperlink"/>
            <w:rFonts w:cstheme="minorBidi"/>
          </w:rPr>
          <w:t>Registered Developer Symbol</w:t>
        </w:r>
      </w:hyperlink>
      <w:r>
        <w:t xml:space="preserve"> (RDS) </w:t>
      </w:r>
    </w:p>
    <w:p w14:paraId="142D416B" w14:textId="77777777"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14:paraId="27335ED2" w14:textId="77777777" w:rsidR="006B1CAE" w:rsidRDefault="006B1CAE" w:rsidP="006B1CAE">
      <w:pPr>
        <w:pStyle w:val="ListParagraph"/>
        <w:autoSpaceDE w:val="0"/>
        <w:autoSpaceDN w:val="0"/>
        <w:adjustRightInd w:val="0"/>
        <w:spacing w:after="0" w:line="240" w:lineRule="auto"/>
      </w:pPr>
    </w:p>
    <w:p w14:paraId="78C9538F" w14:textId="77777777"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w:t>
      </w:r>
      <w:r w:rsidR="00E925D4">
        <w:t xml:space="preserve">CS </w:t>
      </w:r>
      <w:r w:rsidR="00101F5D">
        <w:t xml:space="preserve">suffix.) </w:t>
      </w:r>
      <w:hyperlink r:id="rId14" w:history="1">
        <w:r w:rsidR="00945080" w:rsidRPr="00945080">
          <w:rPr>
            <w:rStyle w:val="Hyperlink"/>
            <w:rFonts w:cstheme="minorBidi"/>
          </w:rPr>
          <w:t>This developer page</w:t>
        </w:r>
      </w:hyperlink>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14:paraId="5E979AC5" w14:textId="77777777" w:rsidR="00E332DF" w:rsidRDefault="00E332DF" w:rsidP="006B1CAE">
      <w:pPr>
        <w:pStyle w:val="ListParagraph"/>
        <w:autoSpaceDE w:val="0"/>
        <w:autoSpaceDN w:val="0"/>
        <w:adjustRightInd w:val="0"/>
        <w:spacing w:after="0" w:line="240" w:lineRule="auto"/>
        <w:ind w:left="0"/>
      </w:pPr>
    </w:p>
    <w:p w14:paraId="79196149" w14:textId="77777777" w:rsidR="00101F5D" w:rsidRDefault="00101F5D" w:rsidP="006B1CAE">
      <w:pPr>
        <w:pStyle w:val="ListParagraph"/>
        <w:autoSpaceDE w:val="0"/>
        <w:autoSpaceDN w:val="0"/>
        <w:adjustRightInd w:val="0"/>
        <w:spacing w:after="0" w:line="240" w:lineRule="auto"/>
        <w:ind w:left="0"/>
      </w:pPr>
    </w:p>
    <w:p w14:paraId="5DB63909" w14:textId="77777777"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14:paraId="32B6F080" w14:textId="77777777"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14:paraId="2F353D5C" w14:textId="77777777"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14:paraId="287FCA9D" w14:textId="77777777"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14:paraId="498CBADB" w14:textId="77777777" w:rsidR="00D278D4" w:rsidRDefault="00D278D4" w:rsidP="00227D97">
      <w:pPr>
        <w:autoSpaceDE w:val="0"/>
        <w:autoSpaceDN w:val="0"/>
        <w:adjustRightInd w:val="0"/>
        <w:spacing w:after="0" w:line="240" w:lineRule="auto"/>
        <w:ind w:left="360"/>
      </w:pPr>
    </w:p>
    <w:p w14:paraId="36E94AE3" w14:textId="77777777" w:rsidR="008D7749" w:rsidRDefault="008D7749" w:rsidP="00D278D4">
      <w:pPr>
        <w:autoSpaceDE w:val="0"/>
        <w:autoSpaceDN w:val="0"/>
        <w:adjustRightInd w:val="0"/>
        <w:spacing w:after="0" w:line="240" w:lineRule="auto"/>
      </w:pPr>
    </w:p>
    <w:p w14:paraId="2EEAAC73" w14:textId="77777777" w:rsidR="00D278D4" w:rsidRDefault="00D278D4" w:rsidP="00D278D4">
      <w:pPr>
        <w:autoSpaceDE w:val="0"/>
        <w:autoSpaceDN w:val="0"/>
        <w:adjustRightInd w:val="0"/>
        <w:spacing w:after="0" w:line="240" w:lineRule="auto"/>
        <w:jc w:val="center"/>
      </w:pPr>
      <w:r>
        <w:rPr>
          <w:noProof/>
          <w:lang w:eastAsia="zh-CN"/>
        </w:rPr>
        <w:drawing>
          <wp:inline distT="0" distB="0" distL="0" distR="0" wp14:anchorId="3DF499F0" wp14:editId="6BC2650D">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5"/>
                    <a:stretch>
                      <a:fillRect/>
                    </a:stretch>
                  </pic:blipFill>
                  <pic:spPr>
                    <a:xfrm>
                      <a:off x="0" y="0"/>
                      <a:ext cx="4456787" cy="1056106"/>
                    </a:xfrm>
                    <a:prstGeom prst="rect">
                      <a:avLst/>
                    </a:prstGeom>
                  </pic:spPr>
                </pic:pic>
              </a:graphicData>
            </a:graphic>
          </wp:inline>
        </w:drawing>
      </w:r>
    </w:p>
    <w:p w14:paraId="7BE68447" w14:textId="77777777"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14:paraId="556D8317" w14:textId="77777777" w:rsidR="00101F5D" w:rsidRDefault="00195350" w:rsidP="00101F5D">
      <w:pPr>
        <w:autoSpaceDE w:val="0"/>
        <w:autoSpaceDN w:val="0"/>
        <w:adjustRightInd w:val="0"/>
        <w:spacing w:after="0" w:line="240" w:lineRule="auto"/>
      </w:pPr>
      <w:r>
        <w:t xml:space="preserve"> </w:t>
      </w:r>
      <w:r w:rsidR="00101F5D">
        <w:t xml:space="preserve"> </w:t>
      </w:r>
    </w:p>
    <w:p w14:paraId="654AE763" w14:textId="77777777"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14:paraId="059BBF99" w14:textId="77777777" w:rsidR="005F5829" w:rsidRDefault="005F5829" w:rsidP="005F5829">
      <w:pPr>
        <w:autoSpaceDE w:val="0"/>
        <w:autoSpaceDN w:val="0"/>
        <w:adjustRightInd w:val="0"/>
        <w:spacing w:after="0" w:line="240" w:lineRule="auto"/>
      </w:pPr>
    </w:p>
    <w:p w14:paraId="43120302" w14:textId="77777777" w:rsidR="005F5829" w:rsidRDefault="005F5829" w:rsidP="005F5829">
      <w:pPr>
        <w:autoSpaceDE w:val="0"/>
        <w:autoSpaceDN w:val="0"/>
        <w:adjustRightInd w:val="0"/>
        <w:spacing w:after="0" w:line="240" w:lineRule="auto"/>
      </w:pPr>
      <w:r>
        <w:t xml:space="preserve">Congratulations! You have just created your first Revit External Command. </w:t>
      </w:r>
    </w:p>
    <w:p w14:paraId="250A46EF" w14:textId="77777777" w:rsidR="005F5829" w:rsidRDefault="005F5829" w:rsidP="005F5829">
      <w:pPr>
        <w:autoSpaceDE w:val="0"/>
        <w:autoSpaceDN w:val="0"/>
        <w:adjustRightInd w:val="0"/>
        <w:spacing w:after="0" w:line="240" w:lineRule="auto"/>
      </w:pPr>
    </w:p>
    <w:p w14:paraId="1650052F" w14:textId="77777777" w:rsidR="00027440" w:rsidRDefault="00027440" w:rsidP="005F5829">
      <w:pPr>
        <w:autoSpaceDE w:val="0"/>
        <w:autoSpaceDN w:val="0"/>
        <w:adjustRightInd w:val="0"/>
        <w:spacing w:after="0" w:line="240" w:lineRule="auto"/>
      </w:pPr>
    </w:p>
    <w:p w14:paraId="16E3A50F" w14:textId="77777777"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14:paraId="363FE0C7" w14:textId="77777777"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14:paraId="4B9F1233" w14:textId="77777777" w:rsidR="00027440" w:rsidRDefault="00027440" w:rsidP="00027440">
      <w:pPr>
        <w:autoSpaceDE w:val="0"/>
        <w:autoSpaceDN w:val="0"/>
        <w:adjustRightInd w:val="0"/>
        <w:spacing w:after="0" w:line="240" w:lineRule="auto"/>
      </w:pPr>
    </w:p>
    <w:p w14:paraId="308A1B8D" w14:textId="77777777" w:rsidR="00027440" w:rsidRDefault="00027440" w:rsidP="005A3420">
      <w:pPr>
        <w:shd w:val="clear" w:color="auto" w:fill="E6E6E6"/>
        <w:autoSpaceDE w:val="0"/>
        <w:autoSpaceDN w:val="0"/>
        <w:adjustRightInd w:val="0"/>
        <w:spacing w:after="0" w:line="240" w:lineRule="auto"/>
      </w:pPr>
      <w:r w:rsidRPr="003E4DD4">
        <w:rPr>
          <w:b/>
        </w:rPr>
        <w:t>&lt;C#&gt;</w:t>
      </w:r>
    </w:p>
    <w:p w14:paraId="3D4FAEB7"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14:paraId="34EE68B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14:paraId="39330958" w14:textId="38C1906B"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C148DA">
        <w:rPr>
          <w:rFonts w:ascii="Courier New" w:hAnsi="Courier New" w:cs="Courier New"/>
          <w:noProof/>
          <w:sz w:val="20"/>
          <w:szCs w:val="20"/>
        </w:rPr>
        <w:t>ReadOnly</w:t>
      </w:r>
      <w:r>
        <w:rPr>
          <w:rFonts w:ascii="Courier New" w:hAnsi="Courier New" w:cs="Courier New"/>
          <w:noProof/>
          <w:sz w:val="20"/>
          <w:szCs w:val="20"/>
        </w:rPr>
        <w:t>)]</w:t>
      </w:r>
    </w:p>
    <w:p w14:paraId="75FA53E6"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1F71A41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5B0611D" w14:textId="77777777"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14:paraId="3A8A8B2C" w14:textId="77777777"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14:paraId="7009F790"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496B54AF"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14:paraId="359CA3B4"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14:paraId="5540F9F8"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C2872B" w14:textId="77777777"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C861ED" w14:textId="77777777"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14:paraId="37618AC1" w14:textId="77777777"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14:paraId="3414D6CB" w14:textId="77777777" w:rsidR="005F5829" w:rsidRDefault="005F5829" w:rsidP="005F5829">
      <w:pPr>
        <w:autoSpaceDE w:val="0"/>
        <w:autoSpaceDN w:val="0"/>
        <w:adjustRightInd w:val="0"/>
        <w:spacing w:after="0" w:line="240" w:lineRule="auto"/>
      </w:pPr>
    </w:p>
    <w:p w14:paraId="1E810AEE" w14:textId="77777777"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14:paraId="578D167D" w14:textId="77777777" w:rsidR="006560F2" w:rsidRDefault="006560F2" w:rsidP="005F5829">
      <w:pPr>
        <w:autoSpaceDE w:val="0"/>
        <w:autoSpaceDN w:val="0"/>
        <w:adjustRightInd w:val="0"/>
        <w:spacing w:after="0" w:line="240" w:lineRule="auto"/>
      </w:pPr>
    </w:p>
    <w:p w14:paraId="5AA4A4EE" w14:textId="77777777"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14:paraId="79583166" w14:textId="77777777" w:rsidR="00EB082C" w:rsidRDefault="00EB082C" w:rsidP="005F5829">
      <w:pPr>
        <w:autoSpaceDE w:val="0"/>
        <w:autoSpaceDN w:val="0"/>
        <w:adjustRightInd w:val="0"/>
        <w:spacing w:after="0" w:line="240" w:lineRule="auto"/>
      </w:pPr>
    </w:p>
    <w:p w14:paraId="476C0852" w14:textId="77777777" w:rsidR="00EB082C" w:rsidRDefault="00EB082C" w:rsidP="005F5829">
      <w:pPr>
        <w:autoSpaceDE w:val="0"/>
        <w:autoSpaceDN w:val="0"/>
        <w:adjustRightInd w:val="0"/>
        <w:spacing w:after="0" w:line="240" w:lineRule="auto"/>
      </w:pPr>
    </w:p>
    <w:p w14:paraId="16880BC8" w14:textId="77777777"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14:paraId="7C38B0E6" w14:textId="77777777"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14:paraId="25E75F11" w14:textId="77777777" w:rsidR="00C54932" w:rsidRDefault="00C54932" w:rsidP="00EB082C">
      <w:pPr>
        <w:autoSpaceDE w:val="0"/>
        <w:autoSpaceDN w:val="0"/>
        <w:adjustRightInd w:val="0"/>
        <w:spacing w:after="0" w:line="240" w:lineRule="auto"/>
      </w:pPr>
    </w:p>
    <w:p w14:paraId="3836DE3A" w14:textId="77777777" w:rsidR="00580D1D" w:rsidRDefault="00E547B3"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14:paraId="2BF822C0" w14:textId="77777777"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14:paraId="6959E4C2" w14:textId="77777777" w:rsidR="00DF7BB3" w:rsidRDefault="00DF7BB3" w:rsidP="00EB082C">
      <w:pPr>
        <w:autoSpaceDE w:val="0"/>
        <w:autoSpaceDN w:val="0"/>
        <w:adjustRightInd w:val="0"/>
        <w:spacing w:after="0" w:line="240" w:lineRule="auto"/>
      </w:pPr>
    </w:p>
    <w:p w14:paraId="38A9CB7B" w14:textId="77777777" w:rsidR="00DF7BB3" w:rsidRDefault="00DF7BB3" w:rsidP="00EB082C">
      <w:pPr>
        <w:autoSpaceDE w:val="0"/>
        <w:autoSpaceDN w:val="0"/>
        <w:adjustRightInd w:val="0"/>
        <w:spacing w:after="0" w:line="240" w:lineRule="auto"/>
      </w:pPr>
    </w:p>
    <w:p w14:paraId="64F001D3"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6682FB2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14:paraId="558841CE"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bookmarkStart w:id="4" w:name="_GoBack"/>
      <w:bookmarkEnd w:id="4"/>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14:paraId="67516D0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9D1772C"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14:paraId="33D59898"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14:paraId="244BCF3F"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0B5A5711"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3CADCF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388C265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3A7579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14:paraId="75D8AF2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14:paraId="14C4168E" w14:textId="77777777"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14:paraId="41A1FFA8" w14:textId="77777777"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14:paraId="7ED9A11A"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0650D0"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14:paraId="53572AD5"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14:paraId="5212FD2D" w14:textId="77777777"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D879259" w14:textId="77777777"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lastRenderedPageBreak/>
        <w:t>}</w:t>
      </w:r>
    </w:p>
    <w:p w14:paraId="1506227F" w14:textId="77777777" w:rsidR="00DF7BB3" w:rsidRDefault="00DF7BB3" w:rsidP="00DF7BB3">
      <w:pPr>
        <w:shd w:val="clear" w:color="auto" w:fill="E6E6E6"/>
        <w:autoSpaceDE w:val="0"/>
        <w:autoSpaceDN w:val="0"/>
        <w:adjustRightInd w:val="0"/>
        <w:spacing w:after="0" w:line="240" w:lineRule="auto"/>
      </w:pPr>
      <w:r w:rsidRPr="003E4DD4">
        <w:rPr>
          <w:b/>
        </w:rPr>
        <w:t>&lt;/C#&gt;</w:t>
      </w:r>
    </w:p>
    <w:p w14:paraId="27662486" w14:textId="77777777" w:rsidR="004503F5" w:rsidRDefault="004503F5" w:rsidP="00EB082C">
      <w:pPr>
        <w:autoSpaceDE w:val="0"/>
        <w:autoSpaceDN w:val="0"/>
        <w:adjustRightInd w:val="0"/>
        <w:spacing w:after="0" w:line="240" w:lineRule="auto"/>
      </w:pPr>
    </w:p>
    <w:p w14:paraId="1493FFF9" w14:textId="77777777"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14:paraId="0CCFBE64"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14:paraId="18C7A805" w14:textId="77777777"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14:paraId="3E85894E" w14:textId="77777777" w:rsidR="00B66DF3" w:rsidRDefault="00B66DF3" w:rsidP="00EB082C">
      <w:pPr>
        <w:autoSpaceDE w:val="0"/>
        <w:autoSpaceDN w:val="0"/>
        <w:adjustRightInd w:val="0"/>
        <w:spacing w:after="0" w:line="240" w:lineRule="auto"/>
      </w:pPr>
      <w:r>
        <w:t xml:space="preserve">  </w:t>
      </w:r>
    </w:p>
    <w:p w14:paraId="23F145BC" w14:textId="77777777"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14:paraId="7A0D1350" w14:textId="77777777" w:rsidR="00945DBD" w:rsidRDefault="00945DBD" w:rsidP="00EB082C">
      <w:pPr>
        <w:autoSpaceDE w:val="0"/>
        <w:autoSpaceDN w:val="0"/>
        <w:adjustRightInd w:val="0"/>
        <w:spacing w:after="0" w:line="240" w:lineRule="auto"/>
      </w:pPr>
    </w:p>
    <w:p w14:paraId="62AAD1FB" w14:textId="77777777"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14:paraId="4E467601" w14:textId="77777777" w:rsidR="004066D3" w:rsidRDefault="004066D3" w:rsidP="00EB082C">
      <w:pPr>
        <w:autoSpaceDE w:val="0"/>
        <w:autoSpaceDN w:val="0"/>
        <w:adjustRightInd w:val="0"/>
        <w:spacing w:after="0" w:line="240" w:lineRule="auto"/>
      </w:pPr>
    </w:p>
    <w:p w14:paraId="0029ECD1" w14:textId="77777777"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14:paraId="636EC958" w14:textId="77777777" w:rsidR="004503F5" w:rsidRDefault="004503F5" w:rsidP="00EB082C">
      <w:pPr>
        <w:autoSpaceDE w:val="0"/>
        <w:autoSpaceDN w:val="0"/>
        <w:adjustRightInd w:val="0"/>
        <w:spacing w:after="0" w:line="240" w:lineRule="auto"/>
      </w:pPr>
    </w:p>
    <w:p w14:paraId="2C2F1062" w14:textId="77777777"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14:paraId="2494588B" w14:textId="77777777" w:rsidR="00580D1D" w:rsidRDefault="00580D1D" w:rsidP="00EB082C">
      <w:pPr>
        <w:autoSpaceDE w:val="0"/>
        <w:autoSpaceDN w:val="0"/>
        <w:adjustRightInd w:val="0"/>
        <w:spacing w:after="0" w:line="240" w:lineRule="auto"/>
      </w:pPr>
    </w:p>
    <w:p w14:paraId="6A159746" w14:textId="77777777"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14:paraId="59593CE8"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14:paraId="4F828060"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14:paraId="5C83B286"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14:paraId="43649BBE" w14:textId="77777777"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14:paraId="05B7926E"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14:paraId="6E794798" w14:textId="77777777"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14:paraId="3DBC96EB" w14:textId="77777777"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06F6833A" w14:textId="77777777" w:rsidR="00B66DF3" w:rsidRDefault="00B66DF3" w:rsidP="00EB082C">
      <w:pPr>
        <w:autoSpaceDE w:val="0"/>
        <w:autoSpaceDN w:val="0"/>
        <w:adjustRightInd w:val="0"/>
        <w:spacing w:after="0" w:line="240" w:lineRule="auto"/>
      </w:pPr>
    </w:p>
    <w:p w14:paraId="3A14F0FB" w14:textId="77777777" w:rsidR="00507FED" w:rsidRDefault="00507FED" w:rsidP="00EB082C">
      <w:pPr>
        <w:autoSpaceDE w:val="0"/>
        <w:autoSpaceDN w:val="0"/>
        <w:adjustRightInd w:val="0"/>
        <w:spacing w:after="0" w:line="240" w:lineRule="auto"/>
      </w:pPr>
    </w:p>
    <w:p w14:paraId="506DADC4" w14:textId="77777777" w:rsidR="00507FED" w:rsidRDefault="00507FED" w:rsidP="00EB082C">
      <w:pPr>
        <w:autoSpaceDE w:val="0"/>
        <w:autoSpaceDN w:val="0"/>
        <w:adjustRightInd w:val="0"/>
        <w:spacing w:after="0" w:line="240" w:lineRule="auto"/>
      </w:pPr>
    </w:p>
    <w:p w14:paraId="1AB01737" w14:textId="77777777"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14:paraId="707758BE" w14:textId="77777777" w:rsidR="00507FED" w:rsidRDefault="00507FED" w:rsidP="005F5829">
      <w:pPr>
        <w:autoSpaceDE w:val="0"/>
        <w:autoSpaceDN w:val="0"/>
        <w:adjustRightInd w:val="0"/>
        <w:spacing w:after="0" w:line="240" w:lineRule="auto"/>
      </w:pPr>
    </w:p>
    <w:p w14:paraId="2D9460F8"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14:paraId="3058CBF5"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599542E1"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4E339983"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2C952662"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0EE57BD"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02A8DB36"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14:paraId="22EE4950"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14:paraId="2A7F395D" w14:textId="77777777"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14:paraId="6DC8713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14:paraId="3DAC08F2"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14:paraId="0BE00E26"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14:paraId="2D8B804D" w14:textId="77777777"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14:paraId="5BC5E229"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14:paraId="51823714" w14:textId="77777777"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14:paraId="0B87E198" w14:textId="77777777"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14:paraId="76E64A33" w14:textId="77777777"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14:paraId="7BB97964" w14:textId="77777777"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14:paraId="1572DCB4" w14:textId="77777777" w:rsidR="00507FED" w:rsidRDefault="00507FED" w:rsidP="005F5829">
      <w:pPr>
        <w:autoSpaceDE w:val="0"/>
        <w:autoSpaceDN w:val="0"/>
        <w:adjustRightInd w:val="0"/>
        <w:spacing w:after="0" w:line="240" w:lineRule="auto"/>
      </w:pPr>
    </w:p>
    <w:p w14:paraId="7289A41A" w14:textId="77777777"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14:paraId="25697AEC" w14:textId="77777777" w:rsidR="00507FED" w:rsidRDefault="00507FED" w:rsidP="005F5829">
      <w:pPr>
        <w:autoSpaceDE w:val="0"/>
        <w:autoSpaceDN w:val="0"/>
        <w:adjustRightInd w:val="0"/>
        <w:spacing w:after="0" w:line="240" w:lineRule="auto"/>
      </w:pPr>
    </w:p>
    <w:p w14:paraId="5A9D84C7" w14:textId="77777777" w:rsidR="00507FED" w:rsidRDefault="00B04E1F" w:rsidP="005F5829">
      <w:pPr>
        <w:autoSpaceDE w:val="0"/>
        <w:autoSpaceDN w:val="0"/>
        <w:adjustRightInd w:val="0"/>
        <w:spacing w:after="0" w:line="240" w:lineRule="auto"/>
      </w:pPr>
      <w:r>
        <w:t>5.3 Test</w:t>
      </w:r>
      <w:r w:rsidR="00945DBD">
        <w:t xml:space="preserve"> Your Application. </w:t>
      </w:r>
    </w:p>
    <w:p w14:paraId="67FBA659" w14:textId="77777777" w:rsidR="00945DBD" w:rsidRDefault="00945DBD" w:rsidP="005F5829">
      <w:pPr>
        <w:autoSpaceDE w:val="0"/>
        <w:autoSpaceDN w:val="0"/>
        <w:adjustRightInd w:val="0"/>
        <w:spacing w:after="0" w:line="240" w:lineRule="auto"/>
      </w:pPr>
    </w:p>
    <w:p w14:paraId="3C299F4A" w14:textId="77777777"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14:paraId="23D0B67F" w14:textId="77777777" w:rsidR="00652AE9" w:rsidRDefault="00652AE9" w:rsidP="00652AE9">
      <w:pPr>
        <w:autoSpaceDE w:val="0"/>
        <w:autoSpaceDN w:val="0"/>
        <w:adjustRightInd w:val="0"/>
        <w:spacing w:after="0" w:line="240" w:lineRule="auto"/>
        <w:jc w:val="center"/>
      </w:pPr>
      <w:r w:rsidRPr="00652AE9">
        <w:rPr>
          <w:noProof/>
          <w:lang w:eastAsia="zh-CN"/>
        </w:rPr>
        <w:drawing>
          <wp:inline distT="0" distB="0" distL="0" distR="0" wp14:anchorId="1BAB8DE6" wp14:editId="1F6F72DE">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14:paraId="18F5ED19" w14:textId="77777777" w:rsidR="00652AE9" w:rsidRDefault="00652AE9" w:rsidP="00652AE9">
      <w:pPr>
        <w:autoSpaceDE w:val="0"/>
        <w:autoSpaceDN w:val="0"/>
        <w:adjustRightInd w:val="0"/>
        <w:spacing w:after="0" w:line="240" w:lineRule="auto"/>
        <w:jc w:val="center"/>
      </w:pPr>
      <w:r>
        <w:t>Figure 5. A dialog message from your external application at Revit startup.</w:t>
      </w:r>
    </w:p>
    <w:p w14:paraId="2D958C15" w14:textId="77777777" w:rsidR="001C17B0" w:rsidRDefault="001C17B0" w:rsidP="005F5829">
      <w:pPr>
        <w:autoSpaceDE w:val="0"/>
        <w:autoSpaceDN w:val="0"/>
        <w:adjustRightInd w:val="0"/>
        <w:spacing w:after="0" w:line="240" w:lineRule="auto"/>
      </w:pPr>
    </w:p>
    <w:p w14:paraId="5D2BDDB7" w14:textId="77777777" w:rsidR="001C17B0" w:rsidRDefault="001C17B0" w:rsidP="005F5829">
      <w:pPr>
        <w:autoSpaceDE w:val="0"/>
        <w:autoSpaceDN w:val="0"/>
        <w:adjustRightInd w:val="0"/>
        <w:spacing w:after="0" w:line="240" w:lineRule="auto"/>
      </w:pPr>
    </w:p>
    <w:p w14:paraId="76E59862" w14:textId="77777777"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14:paraId="6113DED0" w14:textId="77777777"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14:paraId="5257AB1A" w14:textId="77777777"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14:paraId="084BE09C" w14:textId="77777777"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14:paraId="61F4842E" w14:textId="77777777"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14:paraId="7C7FCBCC" w14:textId="77777777" w:rsidR="0088500A" w:rsidRDefault="0088500A" w:rsidP="0088500A">
      <w:pPr>
        <w:pStyle w:val="ListParagraph"/>
        <w:autoSpaceDE w:val="0"/>
        <w:autoSpaceDN w:val="0"/>
        <w:adjustRightInd w:val="0"/>
        <w:spacing w:after="0" w:line="240" w:lineRule="auto"/>
      </w:pPr>
    </w:p>
    <w:p w14:paraId="4DBA5150" w14:textId="77777777"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14:paraId="7FCE3BCE" w14:textId="77777777"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14:paraId="25D9548F" w14:textId="77777777"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14:paraId="1D8DBC35" w14:textId="77777777" w:rsidR="00CB7EE9" w:rsidRDefault="00CB7EE9" w:rsidP="00CB7EE9">
      <w:pPr>
        <w:autoSpaceDE w:val="0"/>
        <w:autoSpaceDN w:val="0"/>
        <w:adjustRightInd w:val="0"/>
        <w:spacing w:after="0" w:line="240" w:lineRule="auto"/>
        <w:ind w:firstLine="720"/>
      </w:pPr>
    </w:p>
    <w:p w14:paraId="6179F0F4" w14:textId="77777777"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14:paraId="1E1DA738" w14:textId="77777777" w:rsidR="00522139" w:rsidRDefault="00522139" w:rsidP="001C17B0">
      <w:pPr>
        <w:autoSpaceDE w:val="0"/>
        <w:autoSpaceDN w:val="0"/>
        <w:adjustRightInd w:val="0"/>
        <w:spacing w:after="0" w:line="240" w:lineRule="auto"/>
      </w:pPr>
    </w:p>
    <w:p w14:paraId="72A4DC5E" w14:textId="77777777" w:rsidR="003F5031" w:rsidRDefault="00AD7F6D" w:rsidP="00AC331A">
      <w:pPr>
        <w:autoSpaceDE w:val="0"/>
        <w:autoSpaceDN w:val="0"/>
        <w:adjustRightInd w:val="0"/>
        <w:spacing w:after="0" w:line="240" w:lineRule="auto"/>
        <w:jc w:val="center"/>
      </w:pPr>
      <w:r w:rsidRPr="00AD7F6D">
        <w:rPr>
          <w:noProof/>
          <w:lang w:eastAsia="zh-CN"/>
        </w:rPr>
        <w:lastRenderedPageBreak/>
        <w:drawing>
          <wp:inline distT="0" distB="0" distL="0" distR="0" wp14:anchorId="11967EFA" wp14:editId="5591E581">
            <wp:extent cx="5943600" cy="234632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346325"/>
                    </a:xfrm>
                    <a:prstGeom prst="rect">
                      <a:avLst/>
                    </a:prstGeom>
                    <a:noFill/>
                    <a:ln w="9525">
                      <a:noFill/>
                      <a:miter lim="800000"/>
                      <a:headEnd/>
                      <a:tailEnd/>
                    </a:ln>
                  </pic:spPr>
                </pic:pic>
              </a:graphicData>
            </a:graphic>
          </wp:inline>
        </w:drawing>
      </w:r>
    </w:p>
    <w:p w14:paraId="39A6F7DD" w14:textId="77777777"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14:paraId="557F9A8C" w14:textId="77777777" w:rsidR="00522139" w:rsidRDefault="00522139" w:rsidP="00AC331A">
      <w:pPr>
        <w:autoSpaceDE w:val="0"/>
        <w:autoSpaceDN w:val="0"/>
        <w:adjustRightInd w:val="0"/>
        <w:spacing w:after="0" w:line="240" w:lineRule="auto"/>
        <w:jc w:val="center"/>
      </w:pPr>
    </w:p>
    <w:p w14:paraId="1B58CEB8" w14:textId="77777777" w:rsidR="0088500A" w:rsidRDefault="00AD7F6D" w:rsidP="001C17B0">
      <w:pPr>
        <w:autoSpaceDE w:val="0"/>
        <w:autoSpaceDN w:val="0"/>
        <w:adjustRightInd w:val="0"/>
        <w:spacing w:after="0" w:line="240" w:lineRule="auto"/>
      </w:pPr>
      <w:r>
        <w:rPr>
          <w:noProof/>
          <w:lang w:eastAsia="zh-CN"/>
        </w:rPr>
        <w:drawing>
          <wp:inline distT="0" distB="0" distL="0" distR="0" wp14:anchorId="591E77E7" wp14:editId="00EAC44B">
            <wp:extent cx="5943600" cy="321754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38FF24DD" w14:textId="77777777"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14:paraId="2F35F8B8" w14:textId="77777777" w:rsidR="00522139" w:rsidRDefault="00522139" w:rsidP="001C17B0">
      <w:pPr>
        <w:autoSpaceDE w:val="0"/>
        <w:autoSpaceDN w:val="0"/>
        <w:adjustRightInd w:val="0"/>
        <w:spacing w:after="0" w:line="240" w:lineRule="auto"/>
      </w:pPr>
    </w:p>
    <w:p w14:paraId="44937ACB" w14:textId="77777777"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14:paraId="68DA9051" w14:textId="77777777" w:rsidR="00AC01EA" w:rsidRDefault="00AC01EA" w:rsidP="00AC01EA">
      <w:pPr>
        <w:autoSpaceDE w:val="0"/>
        <w:autoSpaceDN w:val="0"/>
        <w:adjustRightInd w:val="0"/>
        <w:spacing w:after="0" w:line="240" w:lineRule="auto"/>
      </w:pPr>
    </w:p>
    <w:p w14:paraId="23DF53B6" w14:textId="77777777" w:rsidR="00AC01EA" w:rsidRDefault="00654F37"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14:paraId="499B3041" w14:textId="77777777" w:rsidR="00AC01EA" w:rsidRDefault="00AC01EA" w:rsidP="00AC01EA">
      <w:pPr>
        <w:autoSpaceDE w:val="0"/>
        <w:autoSpaceDN w:val="0"/>
        <w:adjustRightInd w:val="0"/>
        <w:spacing w:after="0" w:line="240" w:lineRule="auto"/>
        <w:ind w:left="360"/>
      </w:pPr>
    </w:p>
    <w:p w14:paraId="6196FDDC" w14:textId="77777777"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14:paraId="7895CF5D" w14:textId="77777777" w:rsidR="00177020" w:rsidRDefault="00177020" w:rsidP="001C17B0">
      <w:pPr>
        <w:autoSpaceDE w:val="0"/>
        <w:autoSpaceDN w:val="0"/>
        <w:adjustRightInd w:val="0"/>
        <w:spacing w:after="0" w:line="240" w:lineRule="auto"/>
      </w:pPr>
    </w:p>
    <w:p w14:paraId="264118F3" w14:textId="77777777"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14:paraId="2A66E6FD" w14:textId="77777777"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Revit API. Please keep it simple. Try choosing data that is easy to printout, such as ones that represented as a String data.)  </w:t>
      </w:r>
    </w:p>
    <w:p w14:paraId="48B8410A" w14:textId="77777777" w:rsidR="00CF720C" w:rsidRDefault="00CF720C" w:rsidP="001C17B0">
      <w:pPr>
        <w:autoSpaceDE w:val="0"/>
        <w:autoSpaceDN w:val="0"/>
        <w:adjustRightInd w:val="0"/>
        <w:spacing w:after="0" w:line="240" w:lineRule="auto"/>
      </w:pPr>
    </w:p>
    <w:p w14:paraId="5FA40143" w14:textId="77777777"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14:paraId="31D13F02" w14:textId="77777777" w:rsidR="0088500A" w:rsidRDefault="0088500A" w:rsidP="001C17B0">
      <w:pPr>
        <w:autoSpaceDE w:val="0"/>
        <w:autoSpaceDN w:val="0"/>
        <w:adjustRightInd w:val="0"/>
        <w:spacing w:after="0" w:line="240" w:lineRule="auto"/>
      </w:pPr>
    </w:p>
    <w:p w14:paraId="436AF722" w14:textId="77777777" w:rsidR="00CF720C" w:rsidRDefault="00CF720C" w:rsidP="001C17B0">
      <w:pPr>
        <w:autoSpaceDE w:val="0"/>
        <w:autoSpaceDN w:val="0"/>
        <w:adjustRightInd w:val="0"/>
        <w:spacing w:after="0" w:line="240" w:lineRule="auto"/>
      </w:pPr>
    </w:p>
    <w:p w14:paraId="7997B129" w14:textId="77777777" w:rsidR="001C17B0" w:rsidRDefault="0088500A" w:rsidP="0088500A">
      <w:pPr>
        <w:shd w:val="clear" w:color="auto" w:fill="E6E6E6"/>
        <w:autoSpaceDE w:val="0"/>
        <w:autoSpaceDN w:val="0"/>
        <w:adjustRightInd w:val="0"/>
        <w:spacing w:after="0" w:line="240" w:lineRule="auto"/>
      </w:pPr>
      <w:r w:rsidRPr="003E4DD4">
        <w:rPr>
          <w:b/>
        </w:rPr>
        <w:t>&lt;C#&gt;</w:t>
      </w:r>
    </w:p>
    <w:p w14:paraId="4B745B9E" w14:textId="77777777"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14:paraId="49EBA1A0" w14:textId="23B3365B"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w:t>
      </w:r>
      <w:r w:rsidR="00C148DA">
        <w:rPr>
          <w:rFonts w:ascii="Consolas" w:hAnsi="Consolas" w:cs="Consolas"/>
          <w:sz w:val="19"/>
          <w:szCs w:val="19"/>
        </w:rPr>
        <w:t>ReadOnly</w:t>
      </w:r>
      <w:proofErr w:type="spellEnd"/>
      <w:r>
        <w:rPr>
          <w:rFonts w:ascii="Consolas" w:hAnsi="Consolas" w:cs="Consolas"/>
          <w:sz w:val="19"/>
          <w:szCs w:val="19"/>
        </w:rPr>
        <w:t>)]</w:t>
      </w:r>
    </w:p>
    <w:p w14:paraId="6FA460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r>
        <w:rPr>
          <w:rFonts w:ascii="Consolas" w:hAnsi="Consolas" w:cs="Consolas"/>
          <w:sz w:val="19"/>
          <w:szCs w:val="19"/>
        </w:rPr>
        <w:t xml:space="preserve"> : </w:t>
      </w:r>
      <w:proofErr w:type="spellStart"/>
      <w:r>
        <w:rPr>
          <w:rFonts w:ascii="Consolas" w:hAnsi="Consolas" w:cs="Consolas"/>
          <w:color w:val="2B91AF"/>
          <w:sz w:val="19"/>
          <w:szCs w:val="19"/>
        </w:rPr>
        <w:t>IExternalCommand</w:t>
      </w:r>
      <w:proofErr w:type="spellEnd"/>
    </w:p>
    <w:p w14:paraId="100A6B2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ABD71A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14:paraId="50BF417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14:paraId="543EFB2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ref</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14:paraId="0F35ABE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14:paraId="190FD71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BB6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top most object model. </w:t>
      </w:r>
    </w:p>
    <w:p w14:paraId="245010E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2EA456B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719F6F30"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14:paraId="0C7973E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14:paraId="2A61561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7330880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14:paraId="27DF159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14:paraId="344BF96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14:paraId="61AAC89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14:paraId="6FDD43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167B5936"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14:paraId="151A3A2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14:paraId="2A365D63"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14:paraId="02A969A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847A2A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14:paraId="2F36EEB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697055A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14:paraId="159358A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14:paraId="50BC450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61B1C36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14:paraId="7BA27C1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23807719"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4A7B92">
        <w:rPr>
          <w:rFonts w:ascii="Consolas" w:hAnsi="Consolas" w:cs="Consolas"/>
          <w:color w:val="2B91AF"/>
          <w:sz w:val="19"/>
          <w:szCs w:val="19"/>
        </w:rPr>
        <w:t>FilteredElementCollector</w:t>
      </w:r>
      <w:proofErr w:type="spellEnd"/>
      <w:r w:rsidR="004A7B92">
        <w:rPr>
          <w:rFonts w:ascii="Consolas" w:hAnsi="Consolas" w:cs="Consolas"/>
          <w:sz w:val="19"/>
          <w:szCs w:val="19"/>
        </w:rPr>
        <w:t xml:space="preserve"> collector </w:t>
      </w:r>
      <w:r>
        <w:rPr>
          <w:rFonts w:ascii="Consolas" w:hAnsi="Consolas" w:cs="Consolas"/>
          <w:sz w:val="19"/>
          <w:szCs w:val="19"/>
        </w:rPr>
        <w:t xml:space="preserve">= </w:t>
      </w:r>
      <w:r w:rsidR="004A7B92">
        <w:rPr>
          <w:rFonts w:ascii="Consolas" w:hAnsi="Consolas" w:cs="Consolas"/>
          <w:sz w:val="19"/>
          <w:szCs w:val="19"/>
        </w:rPr>
        <w:t xml:space="preserve">new </w:t>
      </w:r>
      <w:proofErr w:type="spellStart"/>
      <w:proofErr w:type="gramStart"/>
      <w:r w:rsidR="004A7B92">
        <w:rPr>
          <w:rFonts w:ascii="Consolas" w:hAnsi="Consolas" w:cs="Consolas"/>
          <w:sz w:val="19"/>
          <w:szCs w:val="19"/>
        </w:rPr>
        <w:t>FilteredElementCollector</w:t>
      </w:r>
      <w:proofErr w:type="spellEnd"/>
      <w:r w:rsidR="004A7B92">
        <w:rPr>
          <w:rFonts w:ascii="Consolas" w:hAnsi="Consolas" w:cs="Consolas"/>
          <w:sz w:val="19"/>
          <w:szCs w:val="19"/>
        </w:rPr>
        <w:t>(</w:t>
      </w:r>
      <w:proofErr w:type="spellStart"/>
      <w:proofErr w:type="gramEnd"/>
      <w:r>
        <w:rPr>
          <w:rFonts w:ascii="Consolas" w:hAnsi="Consolas" w:cs="Consolas"/>
          <w:sz w:val="19"/>
          <w:szCs w:val="19"/>
        </w:rPr>
        <w:t>rvtDoc</w:t>
      </w:r>
      <w:proofErr w:type="spellEnd"/>
      <w:r w:rsidR="004A7B92">
        <w:rPr>
          <w:rFonts w:ascii="Consolas" w:hAnsi="Consolas" w:cs="Consolas"/>
          <w:sz w:val="19"/>
          <w:szCs w:val="19"/>
        </w:rPr>
        <w:t>)</w:t>
      </w:r>
      <w:r>
        <w:rPr>
          <w:rFonts w:ascii="Consolas" w:hAnsi="Consolas" w:cs="Consolas"/>
          <w:sz w:val="19"/>
          <w:szCs w:val="19"/>
        </w:rPr>
        <w:t>;</w:t>
      </w:r>
    </w:p>
    <w:p w14:paraId="1265B8A6" w14:textId="77777777" w:rsidR="003D1619" w:rsidRDefault="00534A81"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C34248">
        <w:rPr>
          <w:rFonts w:ascii="Consolas" w:hAnsi="Consolas" w:cs="Consolas"/>
          <w:sz w:val="19"/>
          <w:szCs w:val="19"/>
        </w:rPr>
        <w:t>collector</w:t>
      </w:r>
      <w:r>
        <w:rPr>
          <w:rFonts w:ascii="Consolas" w:hAnsi="Consolas" w:cs="Consolas"/>
          <w:sz w:val="19"/>
          <w:szCs w:val="19"/>
        </w:rPr>
        <w:t>.OfClass</w:t>
      </w:r>
      <w:proofErr w:type="spellEnd"/>
      <w:r>
        <w:rPr>
          <w:rFonts w:ascii="Consolas" w:hAnsi="Consolas" w:cs="Consolas"/>
          <w:sz w:val="19"/>
          <w:szCs w:val="19"/>
        </w:rPr>
        <w:t>(</w:t>
      </w:r>
      <w:proofErr w:type="spellStart"/>
      <w:proofErr w:type="gramEnd"/>
      <w:r>
        <w:rPr>
          <w:rFonts w:ascii="Consolas" w:hAnsi="Consolas" w:cs="Consolas"/>
          <w:sz w:val="19"/>
          <w:szCs w:val="19"/>
        </w:rPr>
        <w:t>typeof</w:t>
      </w:r>
      <w:proofErr w:type="spellEnd"/>
      <w:r>
        <w:rPr>
          <w:rFonts w:ascii="Consolas" w:hAnsi="Consolas" w:cs="Consolas"/>
          <w:sz w:val="19"/>
          <w:szCs w:val="19"/>
        </w:rPr>
        <w:t>(</w:t>
      </w:r>
      <w:proofErr w:type="spellStart"/>
      <w:r>
        <w:rPr>
          <w:rFonts w:ascii="Consolas" w:hAnsi="Consolas" w:cs="Consolas"/>
          <w:sz w:val="19"/>
          <w:szCs w:val="19"/>
        </w:rPr>
        <w:t>Autodesk.Revit.DB.WallType</w:t>
      </w:r>
      <w:proofErr w:type="spellEnd"/>
      <w:r>
        <w:rPr>
          <w:rFonts w:ascii="Consolas" w:hAnsi="Consolas" w:cs="Consolas"/>
          <w:sz w:val="19"/>
          <w:szCs w:val="19"/>
        </w:rPr>
        <w:t>));</w:t>
      </w:r>
    </w:p>
    <w:p w14:paraId="6369857B" w14:textId="77777777" w:rsidR="00FC2B30" w:rsidRDefault="00FC2B30" w:rsidP="003D1619">
      <w:pPr>
        <w:shd w:val="pct10" w:color="auto" w:fill="auto"/>
        <w:autoSpaceDE w:val="0"/>
        <w:autoSpaceDN w:val="0"/>
        <w:adjustRightInd w:val="0"/>
        <w:spacing w:after="0" w:line="240" w:lineRule="auto"/>
        <w:rPr>
          <w:rFonts w:ascii="Consolas" w:hAnsi="Consolas" w:cs="Consolas"/>
          <w:sz w:val="19"/>
          <w:szCs w:val="19"/>
        </w:rPr>
      </w:pPr>
    </w:p>
    <w:p w14:paraId="62329CF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14:paraId="4ABCB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1E5B49">
        <w:rPr>
          <w:rFonts w:ascii="Consolas" w:hAnsi="Consolas" w:cs="Consolas"/>
          <w:sz w:val="19"/>
          <w:szCs w:val="19"/>
        </w:rPr>
        <w:t>collector</w:t>
      </w:r>
      <w:r>
        <w:rPr>
          <w:rFonts w:ascii="Consolas" w:hAnsi="Consolas" w:cs="Consolas"/>
          <w:sz w:val="19"/>
          <w:szCs w:val="19"/>
        </w:rPr>
        <w:t>)</w:t>
      </w:r>
    </w:p>
    <w:p w14:paraId="44880C0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243548C"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14:paraId="5C0F421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06683C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7D96D7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14:paraId="3B4831D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5BADAC6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14:paraId="30BB98FA"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14:paraId="27E87315"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14:paraId="1B93B251"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0C2C7E0F"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14:paraId="21ECB482"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14:paraId="10D59567"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3rd - set elements to highlight. </w:t>
      </w:r>
    </w:p>
    <w:p w14:paraId="6CD15068"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14:paraId="35068444"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14:paraId="560D007D"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D8A8CE" w14:textId="77777777"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D0C82B" w14:textId="77777777"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14:paraId="519BF196" w14:textId="77777777" w:rsidR="0088500A" w:rsidRDefault="0088500A" w:rsidP="001C17B0">
      <w:pPr>
        <w:autoSpaceDE w:val="0"/>
        <w:autoSpaceDN w:val="0"/>
        <w:adjustRightInd w:val="0"/>
        <w:spacing w:after="0" w:line="240" w:lineRule="auto"/>
      </w:pPr>
    </w:p>
    <w:p w14:paraId="668FEAC5" w14:textId="77777777"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14:paraId="3A2E7B42" w14:textId="77777777" w:rsidR="000E5E49" w:rsidRDefault="000E5E49" w:rsidP="005F5829">
      <w:pPr>
        <w:autoSpaceDE w:val="0"/>
        <w:autoSpaceDN w:val="0"/>
        <w:adjustRightInd w:val="0"/>
        <w:spacing w:after="0" w:line="240" w:lineRule="auto"/>
      </w:pPr>
    </w:p>
    <w:p w14:paraId="243B57D6" w14:textId="77777777" w:rsidR="000E5E49" w:rsidRDefault="00A40B9C"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14:paraId="13A583D0" w14:textId="77777777" w:rsidR="000E5E49" w:rsidRDefault="000E5E49" w:rsidP="005F5829">
      <w:pPr>
        <w:autoSpaceDE w:val="0"/>
        <w:autoSpaceDN w:val="0"/>
        <w:adjustRightInd w:val="0"/>
        <w:spacing w:after="0" w:line="240" w:lineRule="auto"/>
      </w:pPr>
    </w:p>
    <w:p w14:paraId="4FBE7896" w14:textId="77777777"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14:paraId="5924EAE8" w14:textId="77777777" w:rsidR="00965793" w:rsidRDefault="00965793" w:rsidP="005F5829">
      <w:pPr>
        <w:autoSpaceDE w:val="0"/>
        <w:autoSpaceDN w:val="0"/>
        <w:adjustRightInd w:val="0"/>
        <w:spacing w:after="0" w:line="240" w:lineRule="auto"/>
      </w:pPr>
    </w:p>
    <w:p w14:paraId="7854AD01"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14:paraId="637E00B0"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14:paraId="73ED4D8E"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7A25A0" w:rsidRPr="007A25A0">
        <w:rPr>
          <w:rFonts w:ascii="Courier New" w:hAnsi="Courier New" w:cs="Courier New"/>
          <w:noProof/>
          <w:sz w:val="20"/>
          <w:szCs w:val="20"/>
        </w:rPr>
        <w:t xml:space="preserve"> </w:t>
      </w:r>
      <w:r w:rsidR="007A25A0">
        <w:rPr>
          <w:rFonts w:ascii="Courier New" w:hAnsi="Courier New" w:cs="Courier New"/>
          <w:noProof/>
          <w:sz w:val="20"/>
          <w:szCs w:val="20"/>
        </w:rPr>
        <w:t>IntroCs</w:t>
      </w:r>
      <w:r>
        <w:rPr>
          <w:rFonts w:ascii="Courier New" w:hAnsi="Courier New" w:cs="Courier New"/>
          <w:noProof/>
          <w:sz w:val="20"/>
          <w:szCs w:val="20"/>
        </w:rPr>
        <w:t>.CommandData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14:paraId="71C536D2" w14:textId="77777777"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14:paraId="35D50868" w14:textId="77777777"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14:paraId="48B049D5" w14:textId="77777777"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14:paraId="2E0D583B" w14:textId="77777777"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14:paraId="50FE9FD5" w14:textId="77777777" w:rsidR="000E5E49" w:rsidRDefault="000E5E49" w:rsidP="005F5829">
      <w:pPr>
        <w:autoSpaceDE w:val="0"/>
        <w:autoSpaceDN w:val="0"/>
        <w:adjustRightInd w:val="0"/>
        <w:spacing w:after="0" w:line="240" w:lineRule="auto"/>
      </w:pPr>
    </w:p>
    <w:p w14:paraId="53468465" w14:textId="77777777" w:rsidR="00965793" w:rsidRDefault="00B32EA8" w:rsidP="005F5829">
      <w:pPr>
        <w:autoSpaceDE w:val="0"/>
        <w:autoSpaceDN w:val="0"/>
        <w:adjustRightInd w:val="0"/>
        <w:spacing w:after="0" w:line="240" w:lineRule="auto"/>
      </w:pPr>
      <w:r>
        <w:t>6.4 Run</w:t>
      </w:r>
      <w:r w:rsidR="00965793">
        <w:t xml:space="preserve"> and test the command</w:t>
      </w:r>
    </w:p>
    <w:p w14:paraId="5352049C" w14:textId="77777777" w:rsidR="00965793" w:rsidRDefault="00965793" w:rsidP="005F5829">
      <w:pPr>
        <w:autoSpaceDE w:val="0"/>
        <w:autoSpaceDN w:val="0"/>
        <w:adjustRightInd w:val="0"/>
        <w:spacing w:after="0" w:line="240" w:lineRule="auto"/>
      </w:pPr>
    </w:p>
    <w:p w14:paraId="0C87C06C" w14:textId="77777777"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CB69B9">
        <w:br/>
      </w:r>
    </w:p>
    <w:p w14:paraId="4EEDAA5A" w14:textId="77777777" w:rsidR="000435D3" w:rsidRDefault="00567474" w:rsidP="000435D3">
      <w:pPr>
        <w:autoSpaceDE w:val="0"/>
        <w:autoSpaceDN w:val="0"/>
        <w:adjustRightInd w:val="0"/>
        <w:spacing w:after="0" w:line="240" w:lineRule="auto"/>
        <w:jc w:val="center"/>
      </w:pPr>
      <w:r>
        <w:rPr>
          <w:noProof/>
          <w:lang w:eastAsia="zh-CN"/>
        </w:rPr>
        <w:drawing>
          <wp:inline distT="0" distB="0" distL="0" distR="0" wp14:anchorId="49792FE3" wp14:editId="492EEB9C">
            <wp:extent cx="348996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9960" cy="1440180"/>
                    </a:xfrm>
                    <a:prstGeom prst="rect">
                      <a:avLst/>
                    </a:prstGeom>
                  </pic:spPr>
                </pic:pic>
              </a:graphicData>
            </a:graphic>
          </wp:inline>
        </w:drawing>
      </w:r>
    </w:p>
    <w:p w14:paraId="0EAD249A" w14:textId="77777777" w:rsidR="000435D3" w:rsidRDefault="000435D3" w:rsidP="000435D3">
      <w:pPr>
        <w:autoSpaceDE w:val="0"/>
        <w:autoSpaceDN w:val="0"/>
        <w:adjustRightInd w:val="0"/>
        <w:spacing w:after="0" w:line="240" w:lineRule="auto"/>
      </w:pPr>
    </w:p>
    <w:p w14:paraId="2361DC9F" w14:textId="77777777" w:rsidR="000435D3" w:rsidRDefault="000435D3" w:rsidP="000435D3">
      <w:pPr>
        <w:autoSpaceDE w:val="0"/>
        <w:autoSpaceDN w:val="0"/>
        <w:adjustRightInd w:val="0"/>
        <w:spacing w:after="0" w:line="240" w:lineRule="auto"/>
        <w:jc w:val="center"/>
      </w:pPr>
      <w:r w:rsidRPr="000435D3">
        <w:rPr>
          <w:noProof/>
          <w:lang w:eastAsia="zh-CN"/>
        </w:rPr>
        <w:lastRenderedPageBreak/>
        <w:drawing>
          <wp:inline distT="0" distB="0" distL="0" distR="0" wp14:anchorId="2811A44D" wp14:editId="47D8F5A3">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14:paraId="7C598DD5" w14:textId="77777777"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14:paraId="12A32EED" w14:textId="77777777" w:rsidR="00E5778D" w:rsidRDefault="00E5778D" w:rsidP="00330B94">
      <w:pPr>
        <w:autoSpaceDE w:val="0"/>
        <w:autoSpaceDN w:val="0"/>
        <w:adjustRightInd w:val="0"/>
        <w:spacing w:after="0" w:line="240" w:lineRule="auto"/>
      </w:pPr>
    </w:p>
    <w:p w14:paraId="194BE808" w14:textId="77777777" w:rsidR="00402071" w:rsidRDefault="00402071" w:rsidP="00330B94">
      <w:pPr>
        <w:autoSpaceDE w:val="0"/>
        <w:autoSpaceDN w:val="0"/>
        <w:adjustRightInd w:val="0"/>
        <w:spacing w:after="0" w:line="240" w:lineRule="auto"/>
      </w:pPr>
    </w:p>
    <w:p w14:paraId="10113BA6" w14:textId="77777777" w:rsidR="00402071" w:rsidRPr="00EE2C24" w:rsidRDefault="00402071" w:rsidP="00402071">
      <w:pPr>
        <w:rPr>
          <w:b/>
          <w:u w:val="single"/>
        </w:rPr>
      </w:pPr>
      <w:r>
        <w:rPr>
          <w:b/>
          <w:sz w:val="28"/>
        </w:rPr>
        <w:t xml:space="preserve">6.  Summary  </w:t>
      </w:r>
    </w:p>
    <w:p w14:paraId="002A0063" w14:textId="77777777" w:rsidR="00402071" w:rsidRDefault="00402071" w:rsidP="00402071">
      <w:pPr>
        <w:autoSpaceDE w:val="0"/>
        <w:autoSpaceDN w:val="0"/>
        <w:adjustRightInd w:val="0"/>
        <w:spacing w:after="0" w:line="240" w:lineRule="auto"/>
      </w:pPr>
      <w:r>
        <w:t>Congratulations!!  You have completed your first lab.</w:t>
      </w:r>
    </w:p>
    <w:p w14:paraId="665D8877" w14:textId="77777777" w:rsidR="00402071" w:rsidRDefault="00402071" w:rsidP="00402071">
      <w:pPr>
        <w:autoSpaceDE w:val="0"/>
        <w:autoSpaceDN w:val="0"/>
        <w:adjustRightInd w:val="0"/>
        <w:spacing w:after="0" w:line="240" w:lineRule="auto"/>
      </w:pPr>
    </w:p>
    <w:p w14:paraId="2D492768" w14:textId="77777777"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14:paraId="6A799167" w14:textId="77777777" w:rsidR="00402071" w:rsidRDefault="00402071" w:rsidP="00402071">
      <w:pPr>
        <w:pStyle w:val="ListParagraph"/>
        <w:numPr>
          <w:ilvl w:val="0"/>
          <w:numId w:val="1"/>
        </w:numPr>
      </w:pPr>
      <w:r>
        <w:t>Implement an External Command or a command level add-in</w:t>
      </w:r>
    </w:p>
    <w:p w14:paraId="54CC0757" w14:textId="77777777" w:rsidR="00402071" w:rsidRDefault="00402071" w:rsidP="00402071">
      <w:pPr>
        <w:pStyle w:val="ListParagraph"/>
        <w:numPr>
          <w:ilvl w:val="0"/>
          <w:numId w:val="1"/>
        </w:numPr>
      </w:pPr>
      <w:r>
        <w:t xml:space="preserve">Implements an External Application or an application level add-in </w:t>
      </w:r>
    </w:p>
    <w:p w14:paraId="3242762A" w14:textId="77777777" w:rsidR="00402071" w:rsidRDefault="00402071" w:rsidP="00402071">
      <w:pPr>
        <w:pStyle w:val="ListParagraph"/>
        <w:numPr>
          <w:ilvl w:val="0"/>
          <w:numId w:val="1"/>
        </w:numPr>
      </w:pPr>
      <w:r>
        <w:t>Apply attributes to your external command or application definitions</w:t>
      </w:r>
    </w:p>
    <w:p w14:paraId="3ABBEFC4" w14:textId="77777777" w:rsidR="00402071" w:rsidRDefault="00402071" w:rsidP="00402071">
      <w:pPr>
        <w:pStyle w:val="ListParagraph"/>
        <w:numPr>
          <w:ilvl w:val="0"/>
          <w:numId w:val="1"/>
        </w:numPr>
      </w:pPr>
      <w:r>
        <w:t xml:space="preserve">Write an add-in manifest file to register your external command or application with Revit </w:t>
      </w:r>
    </w:p>
    <w:p w14:paraId="56EA091E" w14:textId="77777777" w:rsidR="00402071" w:rsidRDefault="00402071" w:rsidP="00402071">
      <w:pPr>
        <w:pStyle w:val="ListParagraph"/>
        <w:numPr>
          <w:ilvl w:val="0"/>
          <w:numId w:val="1"/>
        </w:numPr>
      </w:pPr>
      <w:r>
        <w:t>Access to a Revit model through the External Command Data</w:t>
      </w:r>
    </w:p>
    <w:p w14:paraId="6B6CB8B6" w14:textId="77777777" w:rsidR="00402071" w:rsidRDefault="00402071" w:rsidP="00A95E70">
      <w:pPr>
        <w:rPr>
          <w:noProof/>
        </w:rPr>
      </w:pPr>
      <w:r>
        <w:rPr>
          <w:noProof/>
        </w:rPr>
        <w:t xml:space="preserve">In the next lab, we will take a look at each Revit element more closely and learn how Revit element is represented in the product. </w:t>
      </w:r>
    </w:p>
    <w:p w14:paraId="44F6FEC6" w14:textId="77777777" w:rsidR="00C838EB" w:rsidRPr="00C838EB" w:rsidRDefault="00C838EB" w:rsidP="00A95E70">
      <w:pPr>
        <w:rPr>
          <w:b/>
          <w:noProof/>
        </w:rPr>
      </w:pPr>
      <w:r w:rsidRPr="00C838EB">
        <w:rPr>
          <w:b/>
          <w:noProof/>
        </w:rPr>
        <w:t>Tools</w:t>
      </w:r>
    </w:p>
    <w:p w14:paraId="5298D80E" w14:textId="77777777" w:rsidR="002537F3" w:rsidRDefault="002537F3" w:rsidP="00A95E70">
      <w:pPr>
        <w:rPr>
          <w:noProof/>
        </w:rPr>
      </w:pPr>
      <w:r>
        <w:rPr>
          <w:noProof/>
        </w:rPr>
        <w:lastRenderedPageBreak/>
        <w:t xml:space="preserve">Before we go to the next lab, we want to point to a few tools that will be useful when learning and debugging Revit API. </w:t>
      </w:r>
    </w:p>
    <w:p w14:paraId="4CA58107" w14:textId="77777777"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14:paraId="0453D19F" w14:textId="77777777"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14:paraId="1E9D7FB4" w14:textId="32EAF8CC" w:rsidR="0057330D" w:rsidRDefault="008014EF" w:rsidP="002537F3">
      <w:pPr>
        <w:pStyle w:val="ListParagraph"/>
        <w:numPr>
          <w:ilvl w:val="0"/>
          <w:numId w:val="50"/>
        </w:numPr>
        <w:rPr>
          <w:noProof/>
        </w:rPr>
      </w:pPr>
      <w:r>
        <w:rPr>
          <w:b/>
          <w:noProof/>
        </w:rPr>
        <w:t>SDK</w:t>
      </w:r>
      <w:r w:rsidRPr="0057330D">
        <w:rPr>
          <w:b/>
          <w:noProof/>
        </w:rPr>
        <w:t>Samples</w:t>
      </w:r>
      <w:r>
        <w:rPr>
          <w:b/>
          <w:noProof/>
        </w:rPr>
        <w:t>201</w:t>
      </w:r>
      <w:r>
        <w:rPr>
          <w:rFonts w:hint="eastAsia"/>
          <w:b/>
          <w:noProof/>
          <w:lang w:eastAsia="zh-CN"/>
        </w:rPr>
        <w:t>6</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w:t>
      </w:r>
      <w:r w:rsidR="00394B80">
        <w:rPr>
          <w:noProof/>
        </w:rPr>
        <w:t>e</w:t>
      </w:r>
      <w:r w:rsidR="00522C42">
        <w:rPr>
          <w:noProof/>
        </w:rPr>
        <w:t>dious task if you want to all the build samples</w:t>
      </w:r>
      <w:r w:rsidR="0057330D">
        <w:rPr>
          <w:noProof/>
        </w:rPr>
        <w:t>. This becomes handy when you want to build and explore many samples.</w:t>
      </w:r>
      <w:r w:rsidR="00522C42">
        <w:rPr>
          <w:noProof/>
        </w:rPr>
        <w:t xml:space="preserve"> In conjunction with </w:t>
      </w:r>
      <w:r w:rsidR="00770EDA">
        <w:rPr>
          <w:noProof/>
        </w:rPr>
        <w:t>SDKSamples2015</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14:paraId="1B38E60C" w14:textId="77777777"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14:paraId="70DE230A" w14:textId="77777777"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14:paraId="14F317D1" w14:textId="77777777" w:rsidR="002537F3" w:rsidRDefault="002537F3" w:rsidP="00A95E70">
      <w:pPr>
        <w:rPr>
          <w:noProof/>
        </w:rPr>
      </w:pPr>
    </w:p>
    <w:p w14:paraId="4CE57708" w14:textId="77777777"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14:paraId="1A143A09" w14:textId="77777777"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Lu">
    <w15:presenceInfo w15:providerId="AD" w15:userId="S-1-5-21-1935655697-515967899-682003330-108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721A"/>
    <w:rsid w:val="00060C14"/>
    <w:rsid w:val="00070B7C"/>
    <w:rsid w:val="000753CC"/>
    <w:rsid w:val="000773BB"/>
    <w:rsid w:val="00094ECE"/>
    <w:rsid w:val="0009539E"/>
    <w:rsid w:val="000B1077"/>
    <w:rsid w:val="000B47A1"/>
    <w:rsid w:val="000C7F55"/>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9685C"/>
    <w:rsid w:val="001A2024"/>
    <w:rsid w:val="001B193D"/>
    <w:rsid w:val="001C013C"/>
    <w:rsid w:val="001C17B0"/>
    <w:rsid w:val="001D3102"/>
    <w:rsid w:val="001D675A"/>
    <w:rsid w:val="001D6EC5"/>
    <w:rsid w:val="001E5B49"/>
    <w:rsid w:val="001F1BA8"/>
    <w:rsid w:val="001F3383"/>
    <w:rsid w:val="002242CD"/>
    <w:rsid w:val="00227D97"/>
    <w:rsid w:val="00230765"/>
    <w:rsid w:val="002324FC"/>
    <w:rsid w:val="00237064"/>
    <w:rsid w:val="002537F3"/>
    <w:rsid w:val="002559DB"/>
    <w:rsid w:val="002570CB"/>
    <w:rsid w:val="0026089F"/>
    <w:rsid w:val="00271CBE"/>
    <w:rsid w:val="002816F0"/>
    <w:rsid w:val="002938EB"/>
    <w:rsid w:val="00293B7F"/>
    <w:rsid w:val="00295926"/>
    <w:rsid w:val="00296D6F"/>
    <w:rsid w:val="002A23B6"/>
    <w:rsid w:val="002B60B7"/>
    <w:rsid w:val="002C3DA3"/>
    <w:rsid w:val="002C717A"/>
    <w:rsid w:val="00303FA3"/>
    <w:rsid w:val="003052C9"/>
    <w:rsid w:val="003101E0"/>
    <w:rsid w:val="00324A5C"/>
    <w:rsid w:val="00330B94"/>
    <w:rsid w:val="003331C2"/>
    <w:rsid w:val="003331E8"/>
    <w:rsid w:val="00333F4F"/>
    <w:rsid w:val="0033544C"/>
    <w:rsid w:val="00344723"/>
    <w:rsid w:val="00356002"/>
    <w:rsid w:val="00360BF1"/>
    <w:rsid w:val="00371191"/>
    <w:rsid w:val="00376BEA"/>
    <w:rsid w:val="003807A4"/>
    <w:rsid w:val="00394B80"/>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A4F4A"/>
    <w:rsid w:val="004A7B92"/>
    <w:rsid w:val="004C700F"/>
    <w:rsid w:val="004D30CF"/>
    <w:rsid w:val="004E0FCD"/>
    <w:rsid w:val="004E46ED"/>
    <w:rsid w:val="004F11A2"/>
    <w:rsid w:val="0050165C"/>
    <w:rsid w:val="00507FED"/>
    <w:rsid w:val="0051071D"/>
    <w:rsid w:val="00512100"/>
    <w:rsid w:val="0051326D"/>
    <w:rsid w:val="005206A1"/>
    <w:rsid w:val="00522139"/>
    <w:rsid w:val="00522C42"/>
    <w:rsid w:val="0052799B"/>
    <w:rsid w:val="005333BD"/>
    <w:rsid w:val="00534A81"/>
    <w:rsid w:val="00534DE0"/>
    <w:rsid w:val="0054398E"/>
    <w:rsid w:val="00555DD5"/>
    <w:rsid w:val="0055707A"/>
    <w:rsid w:val="005661FC"/>
    <w:rsid w:val="00567474"/>
    <w:rsid w:val="00570C4C"/>
    <w:rsid w:val="0057301A"/>
    <w:rsid w:val="0057330D"/>
    <w:rsid w:val="00580D1D"/>
    <w:rsid w:val="005A132C"/>
    <w:rsid w:val="005A3420"/>
    <w:rsid w:val="005A6B04"/>
    <w:rsid w:val="005B4361"/>
    <w:rsid w:val="005C56D7"/>
    <w:rsid w:val="005E004B"/>
    <w:rsid w:val="005E0EAF"/>
    <w:rsid w:val="005E4F54"/>
    <w:rsid w:val="005E534E"/>
    <w:rsid w:val="005F5829"/>
    <w:rsid w:val="005F5F4A"/>
    <w:rsid w:val="00616683"/>
    <w:rsid w:val="0061677E"/>
    <w:rsid w:val="006317EF"/>
    <w:rsid w:val="006326E7"/>
    <w:rsid w:val="00634A26"/>
    <w:rsid w:val="006427E5"/>
    <w:rsid w:val="00642FF0"/>
    <w:rsid w:val="00646776"/>
    <w:rsid w:val="00652AE9"/>
    <w:rsid w:val="00652D70"/>
    <w:rsid w:val="00654F37"/>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6F3CE0"/>
    <w:rsid w:val="007136F1"/>
    <w:rsid w:val="00717F58"/>
    <w:rsid w:val="007316D9"/>
    <w:rsid w:val="00733C93"/>
    <w:rsid w:val="00743902"/>
    <w:rsid w:val="00762FC2"/>
    <w:rsid w:val="0076313E"/>
    <w:rsid w:val="00770EDA"/>
    <w:rsid w:val="007A10AE"/>
    <w:rsid w:val="007A25A0"/>
    <w:rsid w:val="007A3B1C"/>
    <w:rsid w:val="007B65E0"/>
    <w:rsid w:val="007C0A9E"/>
    <w:rsid w:val="007C123C"/>
    <w:rsid w:val="007C4FF1"/>
    <w:rsid w:val="007D27DF"/>
    <w:rsid w:val="007E7D61"/>
    <w:rsid w:val="007F29D1"/>
    <w:rsid w:val="008014EF"/>
    <w:rsid w:val="008065C1"/>
    <w:rsid w:val="00811CB6"/>
    <w:rsid w:val="00821509"/>
    <w:rsid w:val="0082283F"/>
    <w:rsid w:val="00832911"/>
    <w:rsid w:val="0085297F"/>
    <w:rsid w:val="00867B5E"/>
    <w:rsid w:val="0088500A"/>
    <w:rsid w:val="00892512"/>
    <w:rsid w:val="00893FDA"/>
    <w:rsid w:val="00895F29"/>
    <w:rsid w:val="008D1104"/>
    <w:rsid w:val="008D2320"/>
    <w:rsid w:val="008D7749"/>
    <w:rsid w:val="009033D1"/>
    <w:rsid w:val="00904B8F"/>
    <w:rsid w:val="00906C92"/>
    <w:rsid w:val="00906F67"/>
    <w:rsid w:val="00923961"/>
    <w:rsid w:val="009251D8"/>
    <w:rsid w:val="0093483C"/>
    <w:rsid w:val="00936C9F"/>
    <w:rsid w:val="00945080"/>
    <w:rsid w:val="00945DBD"/>
    <w:rsid w:val="00945DC1"/>
    <w:rsid w:val="0096547B"/>
    <w:rsid w:val="00965793"/>
    <w:rsid w:val="009840C5"/>
    <w:rsid w:val="00984CE4"/>
    <w:rsid w:val="009B3963"/>
    <w:rsid w:val="009B6826"/>
    <w:rsid w:val="009D2226"/>
    <w:rsid w:val="009E0BFB"/>
    <w:rsid w:val="009F1B6C"/>
    <w:rsid w:val="009F1C60"/>
    <w:rsid w:val="009F73CD"/>
    <w:rsid w:val="00A0405C"/>
    <w:rsid w:val="00A12C77"/>
    <w:rsid w:val="00A175BE"/>
    <w:rsid w:val="00A17D69"/>
    <w:rsid w:val="00A318A3"/>
    <w:rsid w:val="00A40B9C"/>
    <w:rsid w:val="00A46817"/>
    <w:rsid w:val="00A46DBE"/>
    <w:rsid w:val="00A6489D"/>
    <w:rsid w:val="00A931AB"/>
    <w:rsid w:val="00A95E70"/>
    <w:rsid w:val="00AA4676"/>
    <w:rsid w:val="00AC01EA"/>
    <w:rsid w:val="00AC331A"/>
    <w:rsid w:val="00AD64D1"/>
    <w:rsid w:val="00AD6D34"/>
    <w:rsid w:val="00AD7F6D"/>
    <w:rsid w:val="00AE03A0"/>
    <w:rsid w:val="00AF37B2"/>
    <w:rsid w:val="00AF4D5D"/>
    <w:rsid w:val="00B00BC1"/>
    <w:rsid w:val="00B04E1F"/>
    <w:rsid w:val="00B2212D"/>
    <w:rsid w:val="00B250D6"/>
    <w:rsid w:val="00B32EA8"/>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BF568E"/>
    <w:rsid w:val="00C06103"/>
    <w:rsid w:val="00C10AD3"/>
    <w:rsid w:val="00C148DA"/>
    <w:rsid w:val="00C156F1"/>
    <w:rsid w:val="00C25E76"/>
    <w:rsid w:val="00C2697D"/>
    <w:rsid w:val="00C34248"/>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D6E16"/>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004E"/>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2521B"/>
    <w:rsid w:val="00E332DF"/>
    <w:rsid w:val="00E348B8"/>
    <w:rsid w:val="00E36525"/>
    <w:rsid w:val="00E4391A"/>
    <w:rsid w:val="00E507B7"/>
    <w:rsid w:val="00E50FAF"/>
    <w:rsid w:val="00E547B3"/>
    <w:rsid w:val="00E5704E"/>
    <w:rsid w:val="00E5778D"/>
    <w:rsid w:val="00E6383B"/>
    <w:rsid w:val="00E63A94"/>
    <w:rsid w:val="00E70EC9"/>
    <w:rsid w:val="00E8492C"/>
    <w:rsid w:val="00E925D4"/>
    <w:rsid w:val="00E92B1F"/>
    <w:rsid w:val="00EA1851"/>
    <w:rsid w:val="00EA505D"/>
    <w:rsid w:val="00EA7AEF"/>
    <w:rsid w:val="00EB082C"/>
    <w:rsid w:val="00EB1BF3"/>
    <w:rsid w:val="00EB222D"/>
    <w:rsid w:val="00EE19C1"/>
    <w:rsid w:val="00EE2C24"/>
    <w:rsid w:val="00EF4FEB"/>
    <w:rsid w:val="00EF7355"/>
    <w:rsid w:val="00F03AE6"/>
    <w:rsid w:val="00F17F26"/>
    <w:rsid w:val="00F22888"/>
    <w:rsid w:val="00F34BF7"/>
    <w:rsid w:val="00F47F37"/>
    <w:rsid w:val="00F5179D"/>
    <w:rsid w:val="00F5539E"/>
    <w:rsid w:val="00F725E5"/>
    <w:rsid w:val="00F83B58"/>
    <w:rsid w:val="00FA02A3"/>
    <w:rsid w:val="00FA0DDC"/>
    <w:rsid w:val="00FA3615"/>
    <w:rsid w:val="00FA3CA4"/>
    <w:rsid w:val="00FA6464"/>
    <w:rsid w:val="00FA65DB"/>
    <w:rsid w:val="00FC2B30"/>
    <w:rsid w:val="00FC6D1A"/>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C7A"/>
  <w15:docId w15:val="{FB0AF8FE-6400-4348-83B5-363F2932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rFonts w:cstheme="minorBidi"/>
      <w:b/>
      <w:bCs/>
      <w:sz w:val="20"/>
      <w:szCs w:val="20"/>
    </w:rPr>
  </w:style>
  <w:style w:type="paragraph" w:styleId="Revision">
    <w:name w:val="Revision"/>
    <w:hidden/>
    <w:uiPriority w:val="99"/>
    <w:semiHidden/>
    <w:rsid w:val="008014E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1032531881">
      <w:bodyDiv w:val="1"/>
      <w:marLeft w:val="0"/>
      <w:marRight w:val="0"/>
      <w:marTop w:val="0"/>
      <w:marBottom w:val="0"/>
      <w:divBdr>
        <w:top w:val="none" w:sz="0" w:space="0" w:color="auto"/>
        <w:left w:val="none" w:sz="0" w:space="0" w:color="auto"/>
        <w:bottom w:val="none" w:sz="0" w:space="0" w:color="auto"/>
        <w:right w:val="none" w:sz="0" w:space="0" w:color="auto"/>
      </w:divBdr>
      <w:divsChild>
        <w:div w:id="1152983484">
          <w:marLeft w:val="0"/>
          <w:marRight w:val="0"/>
          <w:marTop w:val="0"/>
          <w:marBottom w:val="0"/>
          <w:divBdr>
            <w:top w:val="none" w:sz="0" w:space="0" w:color="auto"/>
            <w:left w:val="none" w:sz="0" w:space="0" w:color="auto"/>
            <w:bottom w:val="none" w:sz="0" w:space="0" w:color="auto"/>
            <w:right w:val="none" w:sz="0" w:space="0" w:color="auto"/>
          </w:divBdr>
          <w:divsChild>
            <w:div w:id="1233543194">
              <w:marLeft w:val="0"/>
              <w:marRight w:val="0"/>
              <w:marTop w:val="0"/>
              <w:marBottom w:val="0"/>
              <w:divBdr>
                <w:top w:val="none" w:sz="0" w:space="0" w:color="auto"/>
                <w:left w:val="none" w:sz="0" w:space="0" w:color="auto"/>
                <w:bottom w:val="none" w:sz="0" w:space="0" w:color="auto"/>
                <w:right w:val="none" w:sz="0" w:space="0" w:color="auto"/>
              </w:divBdr>
            </w:div>
            <w:div w:id="2039155530">
              <w:marLeft w:val="0"/>
              <w:marRight w:val="0"/>
              <w:marTop w:val="0"/>
              <w:marBottom w:val="0"/>
              <w:divBdr>
                <w:top w:val="none" w:sz="0" w:space="0" w:color="auto"/>
                <w:left w:val="none" w:sz="0" w:space="0" w:color="auto"/>
                <w:bottom w:val="none" w:sz="0" w:space="0" w:color="auto"/>
                <w:right w:val="none" w:sz="0" w:space="0" w:color="auto"/>
              </w:divBdr>
            </w:div>
            <w:div w:id="603999416">
              <w:marLeft w:val="0"/>
              <w:marRight w:val="0"/>
              <w:marTop w:val="0"/>
              <w:marBottom w:val="0"/>
              <w:divBdr>
                <w:top w:val="none" w:sz="0" w:space="0" w:color="auto"/>
                <w:left w:val="none" w:sz="0" w:space="0" w:color="auto"/>
                <w:bottom w:val="none" w:sz="0" w:space="0" w:color="auto"/>
                <w:right w:val="none" w:sz="0" w:space="0" w:color="auto"/>
              </w:divBdr>
            </w:div>
            <w:div w:id="1592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todesk.com/symbre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help.autodesk.com/view/RVT/2015/ENU/?guid=GUID-8EB25D2A-3CAF-486A-BA8E-C2BEF3DB68F6"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utodesk.com/revit-help/?guid=GUID-D942ACAB-9398-4F60-B8B2-0A07DC598F9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utodesk.com/revitapi-help"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utodesk.com/revit-help/?guid=GUID-4FFDB03E-6936-417C-9772-8FC258A261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B0534-FBEB-4822-86E6-B40436CE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87</cp:revision>
  <dcterms:created xsi:type="dcterms:W3CDTF">2010-07-20T23:18:00Z</dcterms:created>
  <dcterms:modified xsi:type="dcterms:W3CDTF">2015-04-30T06:53:00Z</dcterms:modified>
</cp:coreProperties>
</file>